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01212" w14:textId="7DABD62B" w:rsidR="006B55BB" w:rsidRPr="006B55BB" w:rsidRDefault="006B55BB" w:rsidP="006B55BB">
      <w:pPr>
        <w:spacing w:before="480" w:after="240" w:line="240" w:lineRule="auto"/>
        <w:jc w:val="center"/>
        <w:rPr>
          <w:rFonts w:ascii="Times New Roman" w:eastAsia="Times New Roman" w:hAnsi="Times New Roman" w:cs="Times New Roman"/>
          <w:color w:val="000000" w:themeColor="text1"/>
          <w:sz w:val="24"/>
          <w:szCs w:val="24"/>
        </w:rPr>
      </w:pPr>
      <w:proofErr w:type="spellStart"/>
      <w:r>
        <w:rPr>
          <w:rFonts w:ascii="Calibri" w:eastAsia="Times New Roman" w:hAnsi="Calibri" w:cs="Calibri"/>
          <w:b/>
          <w:bCs/>
          <w:color w:val="000000" w:themeColor="text1"/>
          <w:sz w:val="36"/>
          <w:szCs w:val="36"/>
        </w:rPr>
        <w:t>T</w:t>
      </w:r>
      <w:r w:rsidRPr="006B55BB">
        <w:rPr>
          <w:rFonts w:ascii="Calibri" w:eastAsia="Times New Roman" w:hAnsi="Calibri" w:cs="Calibri"/>
          <w:b/>
          <w:bCs/>
          <w:color w:val="000000" w:themeColor="text1"/>
          <w:sz w:val="36"/>
          <w:szCs w:val="36"/>
        </w:rPr>
        <w:t>inselR</w:t>
      </w:r>
      <w:proofErr w:type="spellEnd"/>
      <w:r w:rsidRPr="006B55BB">
        <w:rPr>
          <w:rFonts w:ascii="Calibri" w:eastAsia="Times New Roman" w:hAnsi="Calibri" w:cs="Calibri"/>
          <w:b/>
          <w:bCs/>
          <w:color w:val="000000" w:themeColor="text1"/>
          <w:sz w:val="36"/>
          <w:szCs w:val="36"/>
        </w:rPr>
        <w:t xml:space="preserve"> – An R</w:t>
      </w:r>
      <w:ins w:id="0" w:author="Hamlin, Jennafer (CDC/DDID/NCIRD/DBD) (CTR)" w:date="2021-04-21T17:03:00Z">
        <w:r w:rsidR="001B1B09">
          <w:rPr>
            <w:rFonts w:ascii="Calibri" w:eastAsia="Times New Roman" w:hAnsi="Calibri" w:cs="Calibri"/>
            <w:b/>
            <w:bCs/>
            <w:color w:val="000000" w:themeColor="text1"/>
            <w:sz w:val="36"/>
            <w:szCs w:val="36"/>
          </w:rPr>
          <w:t xml:space="preserve"> </w:t>
        </w:r>
      </w:ins>
      <w:r w:rsidRPr="006B55BB">
        <w:rPr>
          <w:rFonts w:ascii="Calibri" w:eastAsia="Times New Roman" w:hAnsi="Calibri" w:cs="Calibri"/>
          <w:b/>
          <w:bCs/>
          <w:color w:val="000000" w:themeColor="text1"/>
          <w:sz w:val="36"/>
          <w:szCs w:val="36"/>
        </w:rPr>
        <w:t xml:space="preserve">Shiny Application for Annotating </w:t>
      </w:r>
      <w:del w:id="1" w:author="Hamlin, Jennafer (CDC/DDID/NCIRD/DBD) (CTR)" w:date="2021-04-21T16:29:00Z">
        <w:r w:rsidRPr="006B55BB" w:rsidDel="00C66429">
          <w:rPr>
            <w:rFonts w:ascii="Calibri" w:eastAsia="Times New Roman" w:hAnsi="Calibri" w:cs="Calibri"/>
            <w:b/>
            <w:bCs/>
            <w:color w:val="000000" w:themeColor="text1"/>
            <w:sz w:val="36"/>
            <w:szCs w:val="36"/>
          </w:rPr>
          <w:delText xml:space="preserve">Outbreak </w:delText>
        </w:r>
      </w:del>
      <w:ins w:id="2" w:author="Hamlin, Jennafer (CDC/DDID/NCIRD/DBD) (CTR)" w:date="2021-04-21T16:30:00Z">
        <w:r w:rsidR="00C66429">
          <w:rPr>
            <w:rFonts w:ascii="Calibri" w:eastAsia="Times New Roman" w:hAnsi="Calibri" w:cs="Calibri"/>
            <w:b/>
            <w:bCs/>
            <w:color w:val="000000" w:themeColor="text1"/>
            <w:sz w:val="36"/>
            <w:szCs w:val="36"/>
          </w:rPr>
          <w:t xml:space="preserve">Phylogenetic </w:t>
        </w:r>
      </w:ins>
      <w:r w:rsidRPr="006B55BB">
        <w:rPr>
          <w:rFonts w:ascii="Calibri" w:eastAsia="Times New Roman" w:hAnsi="Calibri" w:cs="Calibri"/>
          <w:b/>
          <w:bCs/>
          <w:color w:val="000000" w:themeColor="text1"/>
          <w:sz w:val="36"/>
          <w:szCs w:val="36"/>
        </w:rPr>
        <w:t>Trees</w:t>
      </w:r>
    </w:p>
    <w:p w14:paraId="7611FA0D" w14:textId="6284958D"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Running Title: </w:t>
      </w:r>
      <w:proofErr w:type="spellStart"/>
      <w:r>
        <w:rPr>
          <w:rFonts w:ascii="Calibri" w:eastAsia="Times New Roman" w:hAnsi="Calibri" w:cs="Calibri"/>
          <w:color w:val="000000"/>
          <w:sz w:val="24"/>
          <w:szCs w:val="24"/>
        </w:rPr>
        <w:t>T</w:t>
      </w:r>
      <w:r w:rsidRPr="006B55BB">
        <w:rPr>
          <w:rFonts w:ascii="Calibri" w:eastAsia="Times New Roman" w:hAnsi="Calibri" w:cs="Calibri"/>
          <w:color w:val="000000"/>
          <w:sz w:val="24"/>
          <w:szCs w:val="24"/>
        </w:rPr>
        <w:t>inselR</w:t>
      </w:r>
      <w:proofErr w:type="spellEnd"/>
      <w:r w:rsidRPr="006B55BB">
        <w:rPr>
          <w:rFonts w:ascii="Calibri" w:eastAsia="Times New Roman" w:hAnsi="Calibri" w:cs="Calibri"/>
          <w:color w:val="000000"/>
          <w:sz w:val="24"/>
          <w:szCs w:val="24"/>
        </w:rPr>
        <w:t xml:space="preserve"> for annotating</w:t>
      </w:r>
      <w:del w:id="3" w:author="Hamlin, Jennafer (CDC/DDID/NCIRD/DBD) (CTR)" w:date="2021-04-21T16:36:00Z">
        <w:r w:rsidRPr="006B55BB" w:rsidDel="00554946">
          <w:rPr>
            <w:rFonts w:ascii="Calibri" w:eastAsia="Times New Roman" w:hAnsi="Calibri" w:cs="Calibri"/>
            <w:color w:val="000000"/>
            <w:sz w:val="24"/>
            <w:szCs w:val="24"/>
          </w:rPr>
          <w:delText xml:space="preserve"> </w:delText>
        </w:r>
      </w:del>
      <w:del w:id="4" w:author="Hamlin, Jennafer (CDC/DDID/NCIRD/DBD) (CTR)" w:date="2021-04-21T16:35:00Z">
        <w:r w:rsidRPr="006B55BB" w:rsidDel="00554946">
          <w:rPr>
            <w:rFonts w:ascii="Calibri" w:eastAsia="Times New Roman" w:hAnsi="Calibri" w:cs="Calibri"/>
            <w:color w:val="000000"/>
            <w:sz w:val="24"/>
            <w:szCs w:val="24"/>
          </w:rPr>
          <w:delText>phylogenetic</w:delText>
        </w:r>
      </w:del>
      <w:r w:rsidRPr="006B55BB">
        <w:rPr>
          <w:rFonts w:ascii="Calibri" w:eastAsia="Times New Roman" w:hAnsi="Calibri" w:cs="Calibri"/>
          <w:color w:val="000000"/>
          <w:sz w:val="24"/>
          <w:szCs w:val="24"/>
        </w:rPr>
        <w:t xml:space="preserve"> trees   </w:t>
      </w:r>
    </w:p>
    <w:p w14:paraId="2AB2C9CC" w14:textId="691CF79E"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Jennafer A. P. Hamlin</w:t>
      </w:r>
      <w:r w:rsidRPr="006B55BB">
        <w:rPr>
          <w:rFonts w:ascii="Calibri" w:eastAsia="Times New Roman" w:hAnsi="Calibri" w:cs="Calibri"/>
          <w:color w:val="000000"/>
          <w:sz w:val="24"/>
          <w:szCs w:val="24"/>
          <w:vertAlign w:val="superscript"/>
        </w:rPr>
        <w:t>current,1,</w:t>
      </w:r>
      <w:proofErr w:type="gramStart"/>
      <w:r w:rsidRPr="006B55BB">
        <w:rPr>
          <w:rFonts w:ascii="Calibri" w:eastAsia="Times New Roman" w:hAnsi="Calibri" w:cs="Calibri"/>
          <w:color w:val="000000"/>
          <w:sz w:val="24"/>
          <w:szCs w:val="24"/>
          <w:vertAlign w:val="superscript"/>
        </w:rPr>
        <w:t>2,</w:t>
      </w:r>
      <w:r>
        <w:rPr>
          <w:rFonts w:ascii="Calibri" w:eastAsia="Times New Roman" w:hAnsi="Calibri" w:cs="Calibri"/>
          <w:color w:val="000000"/>
          <w:sz w:val="24"/>
          <w:szCs w:val="24"/>
          <w:vertAlign w:val="superscript"/>
        </w:rPr>
        <w:t>*</w:t>
      </w:r>
      <w:proofErr w:type="gramEnd"/>
      <w:r w:rsidRPr="006B55BB">
        <w:rPr>
          <w:rFonts w:ascii="Calibri" w:eastAsia="Times New Roman" w:hAnsi="Calibri" w:cs="Calibri"/>
          <w:color w:val="000000"/>
          <w:sz w:val="24"/>
          <w:szCs w:val="24"/>
        </w:rPr>
        <w:t>,</w:t>
      </w:r>
      <w:r>
        <w:rPr>
          <w:rFonts w:ascii="Calibri" w:eastAsia="Times New Roman" w:hAnsi="Calibri" w:cs="Calibri"/>
          <w:color w:val="000000"/>
          <w:sz w:val="20"/>
          <w:szCs w:val="20"/>
        </w:rPr>
        <w:t xml:space="preserve"> </w:t>
      </w:r>
      <w:proofErr w:type="spellStart"/>
      <w:r w:rsidRPr="006B55BB">
        <w:rPr>
          <w:rFonts w:ascii="Calibri" w:eastAsia="Times New Roman" w:hAnsi="Calibri" w:cs="Calibri"/>
          <w:color w:val="000000"/>
          <w:sz w:val="24"/>
          <w:szCs w:val="24"/>
        </w:rPr>
        <w:t>Teofil</w:t>
      </w:r>
      <w:proofErr w:type="spellEnd"/>
      <w:r w:rsidRPr="006B55BB">
        <w:rPr>
          <w:rFonts w:ascii="Calibri" w:eastAsia="Times New Roman" w:hAnsi="Calibri" w:cs="Calibri"/>
          <w:color w:val="000000"/>
          <w:sz w:val="24"/>
          <w:szCs w:val="24"/>
        </w:rPr>
        <w:t xml:space="preserve"> Nakov</w:t>
      </w:r>
      <w:r w:rsidRPr="006B55BB">
        <w:rPr>
          <w:rFonts w:ascii="Calibri" w:eastAsia="Times New Roman" w:hAnsi="Calibri" w:cs="Calibri"/>
          <w:color w:val="000000"/>
          <w:sz w:val="24"/>
          <w:szCs w:val="24"/>
          <w:vertAlign w:val="superscript"/>
        </w:rPr>
        <w:t>3</w:t>
      </w:r>
      <w:r w:rsidRPr="006B55BB">
        <w:rPr>
          <w:rFonts w:ascii="Calibri" w:eastAsia="Times New Roman" w:hAnsi="Calibri" w:cs="Calibri"/>
          <w:color w:val="000000"/>
          <w:sz w:val="24"/>
          <w:szCs w:val="24"/>
        </w:rPr>
        <w:t>, and Amanda Williams Newkirk</w:t>
      </w:r>
      <w:r w:rsidRPr="006B55BB">
        <w:rPr>
          <w:rFonts w:ascii="Calibri" w:eastAsia="Times New Roman" w:hAnsi="Calibri" w:cs="Calibri"/>
          <w:color w:val="000000"/>
          <w:sz w:val="24"/>
          <w:szCs w:val="24"/>
          <w:vertAlign w:val="superscript"/>
        </w:rPr>
        <w:t>2</w:t>
      </w:r>
      <w:r w:rsidRPr="006B55BB">
        <w:rPr>
          <w:rFonts w:ascii="Calibri" w:eastAsia="Times New Roman" w:hAnsi="Calibri" w:cs="Calibri"/>
          <w:color w:val="000000"/>
          <w:sz w:val="24"/>
          <w:szCs w:val="24"/>
        </w:rPr>
        <w:br/>
      </w:r>
    </w:p>
    <w:p w14:paraId="27F4615D" w14:textId="77777777"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b/>
          <w:bCs/>
          <w:color w:val="000000"/>
          <w:sz w:val="24"/>
          <w:szCs w:val="24"/>
          <w:vertAlign w:val="superscript"/>
        </w:rPr>
        <w:t>1</w:t>
      </w:r>
      <w:r w:rsidRPr="006B55BB">
        <w:rPr>
          <w:rFonts w:ascii="Calibri" w:eastAsia="Times New Roman" w:hAnsi="Calibri" w:cs="Calibri"/>
          <w:color w:val="000000"/>
          <w:sz w:val="24"/>
          <w:szCs w:val="24"/>
        </w:rPr>
        <w:t xml:space="preserve"> Association of Public Health Laboratories Bioinformatics, Silver Springs, MD, USA</w:t>
      </w:r>
    </w:p>
    <w:p w14:paraId="654806D9" w14:textId="77777777"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b/>
          <w:bCs/>
          <w:color w:val="000000"/>
          <w:sz w:val="24"/>
          <w:szCs w:val="24"/>
          <w:vertAlign w:val="superscript"/>
        </w:rPr>
        <w:t>2</w:t>
      </w:r>
      <w:r w:rsidRPr="006B55BB">
        <w:rPr>
          <w:rFonts w:ascii="Calibri" w:eastAsia="Times New Roman" w:hAnsi="Calibri" w:cs="Calibri"/>
          <w:color w:val="000000"/>
          <w:sz w:val="24"/>
          <w:szCs w:val="24"/>
        </w:rPr>
        <w:t xml:space="preserve"> Enteric Diseases Laboratory Branch, Centers for Disease Control and Prevention, Atlanta, GA, USA</w:t>
      </w:r>
    </w:p>
    <w:p w14:paraId="173B9969" w14:textId="77777777"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b/>
          <w:bCs/>
          <w:color w:val="000000"/>
          <w:sz w:val="24"/>
          <w:szCs w:val="24"/>
          <w:vertAlign w:val="superscript"/>
        </w:rPr>
        <w:t>3</w:t>
      </w:r>
      <w:r w:rsidRPr="006B55BB">
        <w:rPr>
          <w:rFonts w:ascii="Calibri" w:eastAsia="Times New Roman" w:hAnsi="Calibri" w:cs="Calibri"/>
          <w:color w:val="000000"/>
          <w:sz w:val="24"/>
          <w:szCs w:val="24"/>
        </w:rPr>
        <w:t xml:space="preserve"> Department of Biological Sciences, University of Arkansas, Fayetteville, Arkansas, USA  </w:t>
      </w:r>
    </w:p>
    <w:p w14:paraId="64791E2B" w14:textId="1754654F"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w:t>
      </w:r>
      <w:r w:rsidRPr="006B55BB">
        <w:rPr>
          <w:rFonts w:ascii="Calibri" w:eastAsia="Times New Roman" w:hAnsi="Calibri" w:cs="Calibri"/>
          <w:b/>
          <w:bCs/>
          <w:color w:val="000000"/>
          <w:sz w:val="24"/>
          <w:szCs w:val="24"/>
          <w:vertAlign w:val="superscript"/>
        </w:rPr>
        <w:t>*</w:t>
      </w:r>
      <w:r w:rsidRPr="006B55BB">
        <w:rPr>
          <w:rFonts w:ascii="Calibri" w:eastAsia="Times New Roman" w:hAnsi="Calibri" w:cs="Calibri"/>
          <w:color w:val="000000"/>
          <w:sz w:val="24"/>
          <w:szCs w:val="24"/>
        </w:rPr>
        <w:t xml:space="preserve"> Address correspondence to Jennafer A. P. Hamlin</w:t>
      </w:r>
      <w:r>
        <w:rPr>
          <w:rFonts w:ascii="Calibri" w:eastAsia="Times New Roman" w:hAnsi="Calibri" w:cs="Calibri"/>
          <w:color w:val="000000"/>
          <w:sz w:val="24"/>
          <w:szCs w:val="24"/>
        </w:rPr>
        <w:t>:</w:t>
      </w:r>
      <w:r w:rsidRPr="006B55BB">
        <w:rPr>
          <w:rFonts w:ascii="Calibri" w:eastAsia="Times New Roman" w:hAnsi="Calibri" w:cs="Calibri"/>
          <w:color w:val="000000"/>
          <w:sz w:val="24"/>
          <w:szCs w:val="24"/>
        </w:rPr>
        <w:t xml:space="preserve"> </w:t>
      </w:r>
      <w:hyperlink r:id="rId7" w:history="1">
        <w:r w:rsidRPr="006B55BB">
          <w:rPr>
            <w:rFonts w:ascii="Calibri" w:eastAsia="Times New Roman" w:hAnsi="Calibri" w:cs="Calibri"/>
            <w:color w:val="000000" w:themeColor="text1"/>
            <w:sz w:val="24"/>
            <w:szCs w:val="24"/>
          </w:rPr>
          <w:t>ptx4@cdc.gov</w:t>
        </w:r>
      </w:hyperlink>
    </w:p>
    <w:p w14:paraId="15874D56" w14:textId="77777777"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b/>
          <w:bCs/>
          <w:color w:val="000000"/>
          <w:sz w:val="24"/>
          <w:szCs w:val="24"/>
          <w:vertAlign w:val="superscript"/>
        </w:rPr>
        <w:t>current</w:t>
      </w:r>
      <w:r w:rsidRPr="006B55BB">
        <w:rPr>
          <w:rFonts w:ascii="Calibri" w:eastAsia="Times New Roman" w:hAnsi="Calibri" w:cs="Calibri"/>
          <w:color w:val="000000"/>
          <w:sz w:val="24"/>
          <w:szCs w:val="24"/>
        </w:rPr>
        <w:t xml:space="preserve"> Respiratory Diseases Laboratory Branch, Centers for Disease Control and Prevention, Atlanta, GA, USA </w:t>
      </w:r>
    </w:p>
    <w:p w14:paraId="02AE9D6F" w14:textId="77777777"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ABSTRACT</w:t>
      </w:r>
    </w:p>
    <w:p w14:paraId="34133661" w14:textId="08AE8C61" w:rsidR="006B55BB" w:rsidRPr="006B55BB" w:rsidRDefault="006B55BB" w:rsidP="006B55BB">
      <w:pPr>
        <w:spacing w:before="180" w:after="180" w:line="240" w:lineRule="auto"/>
        <w:rPr>
          <w:rFonts w:ascii="Times New Roman" w:eastAsia="Times New Roman" w:hAnsi="Times New Roman" w:cs="Times New Roman"/>
          <w:color w:val="000000" w:themeColor="text1"/>
          <w:sz w:val="24"/>
          <w:szCs w:val="24"/>
        </w:rPr>
      </w:pPr>
      <w:r w:rsidRPr="006B55BB">
        <w:rPr>
          <w:rFonts w:ascii="Calibri" w:eastAsia="Times New Roman" w:hAnsi="Calibri" w:cs="Calibri"/>
          <w:color w:val="000000" w:themeColor="text1"/>
          <w:sz w:val="24"/>
          <w:szCs w:val="24"/>
        </w:rPr>
        <w:t xml:space="preserve">Public health </w:t>
      </w:r>
      <w:r>
        <w:rPr>
          <w:rFonts w:ascii="Calibri" w:eastAsia="Times New Roman" w:hAnsi="Calibri" w:cs="Calibri"/>
          <w:color w:val="000000" w:themeColor="text1"/>
          <w:sz w:val="24"/>
          <w:szCs w:val="24"/>
        </w:rPr>
        <w:t>laboratori</w:t>
      </w:r>
      <w:r w:rsidRPr="006B55BB">
        <w:rPr>
          <w:rFonts w:ascii="Calibri" w:eastAsia="Times New Roman" w:hAnsi="Calibri" w:cs="Calibri"/>
          <w:color w:val="000000" w:themeColor="text1"/>
          <w:sz w:val="24"/>
          <w:szCs w:val="24"/>
        </w:rPr>
        <w:t xml:space="preserve">es obtain whole-genome sequences of pathogens to confirm outbreaks and identify transmission routes. Here we present </w:t>
      </w:r>
      <w:proofErr w:type="spellStart"/>
      <w:ins w:id="5" w:author="Hamlin, Jennafer (CDC/DDID/NCIRD/DBD) (CTR)" w:date="2021-04-21T16:36:00Z">
        <w:r w:rsidR="00554946">
          <w:rPr>
            <w:rFonts w:ascii="Calibri" w:eastAsia="Times New Roman" w:hAnsi="Calibri" w:cs="Calibri"/>
            <w:b/>
            <w:bCs/>
            <w:color w:val="000000" w:themeColor="text1"/>
            <w:sz w:val="24"/>
            <w:szCs w:val="24"/>
          </w:rPr>
          <w:t>t</w:t>
        </w:r>
      </w:ins>
      <w:del w:id="6" w:author="Hamlin, Jennafer (CDC/DDID/NCIRD/DBD) (CTR)" w:date="2021-04-21T16:36:00Z">
        <w:r w:rsidRPr="006B55BB" w:rsidDel="00554946">
          <w:rPr>
            <w:rFonts w:ascii="Calibri" w:eastAsia="Times New Roman" w:hAnsi="Calibri" w:cs="Calibri"/>
            <w:b/>
            <w:bCs/>
            <w:color w:val="000000" w:themeColor="text1"/>
            <w:sz w:val="24"/>
            <w:szCs w:val="24"/>
          </w:rPr>
          <w:delText>T</w:delText>
        </w:r>
      </w:del>
      <w:r w:rsidRPr="006B55BB">
        <w:rPr>
          <w:rFonts w:ascii="Calibri" w:eastAsia="Times New Roman" w:hAnsi="Calibri" w:cs="Calibri"/>
          <w:b/>
          <w:bCs/>
          <w:color w:val="000000" w:themeColor="text1"/>
          <w:sz w:val="24"/>
          <w:szCs w:val="24"/>
        </w:rPr>
        <w:t>inselR</w:t>
      </w:r>
      <w:proofErr w:type="spellEnd"/>
      <w:r w:rsidRPr="006B55BB">
        <w:rPr>
          <w:rFonts w:ascii="Calibri" w:eastAsia="Times New Roman" w:hAnsi="Calibri" w:cs="Calibri"/>
          <w:b/>
          <w:bCs/>
          <w:color w:val="000000" w:themeColor="text1"/>
          <w:sz w:val="24"/>
          <w:szCs w:val="24"/>
        </w:rPr>
        <w:t xml:space="preserve">, </w:t>
      </w:r>
      <w:r w:rsidRPr="006B55BB">
        <w:rPr>
          <w:rFonts w:ascii="Calibri" w:eastAsia="Times New Roman" w:hAnsi="Calibri" w:cs="Calibri"/>
          <w:color w:val="000000" w:themeColor="text1"/>
          <w:sz w:val="24"/>
          <w:szCs w:val="24"/>
        </w:rPr>
        <w:t>an open-source and user-friendly application for visualization and annotation of relatedness among pathogens with phylogenetic trees</w:t>
      </w:r>
      <w:ins w:id="7" w:author="Hamlin, Jennafer (CDC/DDID/NCIRD/DBD) (CTR)" w:date="2021-04-21T16:37:00Z">
        <w:r w:rsidR="00554946">
          <w:rPr>
            <w:rFonts w:ascii="Calibri" w:eastAsia="Times New Roman" w:hAnsi="Calibri" w:cs="Calibri"/>
            <w:color w:val="000000" w:themeColor="text1"/>
            <w:sz w:val="24"/>
            <w:szCs w:val="24"/>
          </w:rPr>
          <w:t xml:space="preserve">. </w:t>
        </w:r>
      </w:ins>
      <w:ins w:id="8" w:author="Hamlin, Jennafer (CDC/DDID/NCIRD/DBD) (CTR)" w:date="2021-04-21T16:40:00Z">
        <w:r w:rsidR="00476FD5">
          <w:rPr>
            <w:rFonts w:ascii="Calibri" w:eastAsia="Times New Roman" w:hAnsi="Calibri" w:cs="Calibri"/>
            <w:color w:val="000000" w:themeColor="text1"/>
            <w:sz w:val="24"/>
            <w:szCs w:val="24"/>
          </w:rPr>
          <w:t>This c</w:t>
        </w:r>
      </w:ins>
      <w:ins w:id="9" w:author="Hamlin, Jennafer (CDC/DDID/NCIRD/DBD) (CTR)" w:date="2021-04-21T16:37:00Z">
        <w:r w:rsidR="00554946">
          <w:rPr>
            <w:rFonts w:ascii="Calibri" w:eastAsia="Times New Roman" w:hAnsi="Calibri" w:cs="Calibri"/>
            <w:color w:val="000000" w:themeColor="text1"/>
            <w:sz w:val="24"/>
            <w:szCs w:val="24"/>
          </w:rPr>
          <w:t>ombination of annotat</w:t>
        </w:r>
      </w:ins>
      <w:ins w:id="10" w:author="Hamlin, Jennafer (CDC/DDID/NCIRD/DBD) (CTR)" w:date="2021-04-21T16:38:00Z">
        <w:r w:rsidR="00554946">
          <w:rPr>
            <w:rFonts w:ascii="Calibri" w:eastAsia="Times New Roman" w:hAnsi="Calibri" w:cs="Calibri"/>
            <w:color w:val="000000" w:themeColor="text1"/>
            <w:sz w:val="24"/>
            <w:szCs w:val="24"/>
          </w:rPr>
          <w:t>i</w:t>
        </w:r>
      </w:ins>
      <w:ins w:id="11" w:author="Hamlin, Jennafer (CDC/DDID/NCIRD/DBD) (CTR)" w:date="2021-04-21T16:40:00Z">
        <w:r w:rsidR="00476FD5">
          <w:rPr>
            <w:rFonts w:ascii="Calibri" w:eastAsia="Times New Roman" w:hAnsi="Calibri" w:cs="Calibri"/>
            <w:color w:val="000000" w:themeColor="text1"/>
            <w:sz w:val="24"/>
            <w:szCs w:val="24"/>
          </w:rPr>
          <w:t>ng</w:t>
        </w:r>
      </w:ins>
      <w:ins w:id="12" w:author="Hamlin, Jennafer (CDC/DDID/NCIRD/DBD) (CTR)" w:date="2021-04-21T16:38:00Z">
        <w:r w:rsidR="00554946">
          <w:rPr>
            <w:rFonts w:ascii="Calibri" w:eastAsia="Times New Roman" w:hAnsi="Calibri" w:cs="Calibri"/>
            <w:color w:val="000000" w:themeColor="text1"/>
            <w:sz w:val="24"/>
            <w:szCs w:val="24"/>
          </w:rPr>
          <w:t xml:space="preserve"> phylogenetics </w:t>
        </w:r>
      </w:ins>
      <w:del w:id="13" w:author="Hamlin, Jennafer (CDC/DDID/NCIRD/DBD) (CTR)" w:date="2021-04-21T16:37:00Z">
        <w:r w:rsidRPr="006B55BB" w:rsidDel="00554946">
          <w:rPr>
            <w:rFonts w:ascii="Calibri" w:eastAsia="Times New Roman" w:hAnsi="Calibri" w:cs="Calibri"/>
            <w:color w:val="000000" w:themeColor="text1"/>
            <w:sz w:val="24"/>
            <w:szCs w:val="24"/>
          </w:rPr>
          <w:delText xml:space="preserve"> designed </w:delText>
        </w:r>
      </w:del>
      <w:ins w:id="14" w:author="Hamlin, Jennafer (CDC/DDID/NCIRD/DBD) (CTR)" w:date="2021-04-21T16:38:00Z">
        <w:r w:rsidR="00554946">
          <w:rPr>
            <w:rFonts w:ascii="Calibri" w:eastAsia="Times New Roman" w:hAnsi="Calibri" w:cs="Calibri"/>
            <w:color w:val="000000" w:themeColor="text1"/>
            <w:sz w:val="24"/>
            <w:szCs w:val="24"/>
          </w:rPr>
          <w:t>simplifies</w:t>
        </w:r>
      </w:ins>
      <w:del w:id="15" w:author="Hamlin, Jennafer (CDC/DDID/NCIRD/DBD) (CTR)" w:date="2021-04-21T16:37:00Z">
        <w:r w:rsidRPr="006B55BB" w:rsidDel="00554946">
          <w:rPr>
            <w:rFonts w:ascii="Calibri" w:eastAsia="Times New Roman" w:hAnsi="Calibri" w:cs="Calibri"/>
            <w:color w:val="000000" w:themeColor="text1"/>
            <w:sz w:val="24"/>
            <w:szCs w:val="24"/>
          </w:rPr>
          <w:delText>to simplify</w:delText>
        </w:r>
      </w:del>
      <w:r w:rsidRPr="006B55BB">
        <w:rPr>
          <w:rFonts w:ascii="Calibri" w:eastAsia="Times New Roman" w:hAnsi="Calibri" w:cs="Calibri"/>
          <w:color w:val="000000" w:themeColor="text1"/>
          <w:sz w:val="24"/>
          <w:szCs w:val="24"/>
        </w:rPr>
        <w:t xml:space="preserve"> </w:t>
      </w:r>
      <w:ins w:id="16" w:author="Hamlin, Jennafer (CDC/DDID/NCIRD/DBD) (CTR)" w:date="2021-04-21T16:38:00Z">
        <w:r w:rsidR="00554946">
          <w:rPr>
            <w:rFonts w:ascii="Calibri" w:eastAsia="Times New Roman" w:hAnsi="Calibri" w:cs="Calibri"/>
            <w:color w:val="000000" w:themeColor="text1"/>
            <w:sz w:val="24"/>
            <w:szCs w:val="24"/>
          </w:rPr>
          <w:t>one</w:t>
        </w:r>
      </w:ins>
      <w:del w:id="17" w:author="Hamlin, Jennafer (CDC/DDID/NCIRD/DBD) (CTR)" w:date="2021-04-21T16:38:00Z">
        <w:r w:rsidRPr="006B55BB" w:rsidDel="00554946">
          <w:rPr>
            <w:rFonts w:ascii="Calibri" w:eastAsia="Times New Roman" w:hAnsi="Calibri" w:cs="Calibri"/>
            <w:color w:val="000000" w:themeColor="text1"/>
            <w:sz w:val="24"/>
            <w:szCs w:val="24"/>
          </w:rPr>
          <w:delText>th</w:delText>
        </w:r>
      </w:del>
      <w:del w:id="18" w:author="Hamlin, Jennafer (CDC/DDID/NCIRD/DBD) (CTR)" w:date="2021-04-21T16:37:00Z">
        <w:r w:rsidRPr="006B55BB" w:rsidDel="00554946">
          <w:rPr>
            <w:rFonts w:ascii="Calibri" w:eastAsia="Times New Roman" w:hAnsi="Calibri" w:cs="Calibri"/>
            <w:color w:val="000000" w:themeColor="text1"/>
            <w:sz w:val="24"/>
            <w:szCs w:val="24"/>
          </w:rPr>
          <w:delText>is</w:delText>
        </w:r>
      </w:del>
      <w:r w:rsidRPr="006B55BB">
        <w:rPr>
          <w:rFonts w:ascii="Calibri" w:eastAsia="Times New Roman" w:hAnsi="Calibri" w:cs="Calibri"/>
          <w:color w:val="000000" w:themeColor="text1"/>
          <w:sz w:val="24"/>
          <w:szCs w:val="24"/>
        </w:rPr>
        <w:t xml:space="preserve"> critical step in the pathogen analysis workflow.</w:t>
      </w:r>
    </w:p>
    <w:p w14:paraId="6019F8AF" w14:textId="77777777"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ANNOUNCEMENT</w:t>
      </w:r>
    </w:p>
    <w:p w14:paraId="5F663C6C" w14:textId="56BD83B5"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The R programming language offers many powerful packages </w:t>
      </w:r>
      <w:r>
        <w:rPr>
          <w:rFonts w:ascii="Calibri" w:eastAsia="Times New Roman" w:hAnsi="Calibri" w:cs="Calibri"/>
          <w:color w:val="000000"/>
          <w:sz w:val="24"/>
          <w:szCs w:val="24"/>
        </w:rPr>
        <w:t xml:space="preserve">for </w:t>
      </w:r>
      <w:r w:rsidRPr="006B55BB">
        <w:rPr>
          <w:rFonts w:ascii="Calibri" w:eastAsia="Times New Roman" w:hAnsi="Calibri" w:cs="Calibri"/>
          <w:color w:val="000000"/>
          <w:sz w:val="24"/>
          <w:szCs w:val="24"/>
        </w:rPr>
        <w:t xml:space="preserve">phylogenetic analyses and visualization (e.g., ape (Paradis, Claude, and Strimmer 2004) and </w:t>
      </w:r>
      <w:proofErr w:type="spellStart"/>
      <w:r w:rsidRPr="006B55BB">
        <w:rPr>
          <w:rFonts w:ascii="Calibri" w:eastAsia="Times New Roman" w:hAnsi="Calibri" w:cs="Calibri"/>
          <w:color w:val="000000"/>
          <w:sz w:val="24"/>
          <w:szCs w:val="24"/>
        </w:rPr>
        <w:t>ggtree</w:t>
      </w:r>
      <w:proofErr w:type="spellEnd"/>
      <w:r w:rsidRPr="006B55BB">
        <w:rPr>
          <w:rFonts w:ascii="Calibri" w:eastAsia="Times New Roman" w:hAnsi="Calibri" w:cs="Calibri"/>
          <w:color w:val="000000"/>
          <w:sz w:val="24"/>
          <w:szCs w:val="24"/>
        </w:rPr>
        <w:t xml:space="preserve"> (Yu et al. 2017)). Although R workflows are powerful, its command line interface can be difficult and time-consuming to master to create </w:t>
      </w:r>
      <w:del w:id="19" w:author="Hamlin, Jennafer (CDC/DDID/NCIRD/DBD) (CTR)" w:date="2021-04-21T16:38:00Z">
        <w:r w:rsidRPr="006B55BB" w:rsidDel="00554946">
          <w:rPr>
            <w:rFonts w:ascii="Calibri" w:eastAsia="Times New Roman" w:hAnsi="Calibri" w:cs="Calibri"/>
            <w:color w:val="000000"/>
            <w:sz w:val="24"/>
            <w:szCs w:val="24"/>
          </w:rPr>
          <w:delText>a publication-ready figure</w:delText>
        </w:r>
      </w:del>
      <w:ins w:id="20" w:author="Hamlin, Jennafer (CDC/DDID/NCIRD/DBD) (CTR)" w:date="2021-04-21T16:38:00Z">
        <w:r w:rsidR="00554946">
          <w:rPr>
            <w:rFonts w:ascii="Calibri" w:eastAsia="Times New Roman" w:hAnsi="Calibri" w:cs="Calibri"/>
            <w:color w:val="000000"/>
            <w:sz w:val="24"/>
            <w:szCs w:val="24"/>
          </w:rPr>
          <w:t xml:space="preserve">data </w:t>
        </w:r>
      </w:ins>
      <w:ins w:id="21" w:author="Hamlin, Jennafer (CDC/DDID/NCIRD/DBD) (CTR)" w:date="2021-04-21T16:39:00Z">
        <w:r w:rsidR="00554946">
          <w:rPr>
            <w:rFonts w:ascii="Calibri" w:eastAsia="Times New Roman" w:hAnsi="Calibri" w:cs="Calibri"/>
            <w:color w:val="000000"/>
            <w:sz w:val="24"/>
            <w:szCs w:val="24"/>
          </w:rPr>
          <w:t>visualizations</w:t>
        </w:r>
      </w:ins>
      <w:r w:rsidRPr="006B55BB">
        <w:rPr>
          <w:rFonts w:ascii="Calibri" w:eastAsia="Times New Roman" w:hAnsi="Calibri" w:cs="Calibri"/>
          <w:color w:val="000000"/>
          <w:sz w:val="24"/>
          <w:szCs w:val="24"/>
        </w:rPr>
        <w:t>. Many</w:t>
      </w:r>
      <w:r>
        <w:rPr>
          <w:rFonts w:ascii="Calibri" w:eastAsia="Times New Roman" w:hAnsi="Calibri" w:cs="Calibri"/>
          <w:color w:val="000000"/>
          <w:sz w:val="24"/>
          <w:szCs w:val="24"/>
        </w:rPr>
        <w:t xml:space="preserve"> </w:t>
      </w:r>
      <w:r w:rsidRPr="006B55BB">
        <w:rPr>
          <w:rFonts w:ascii="Calibri" w:eastAsia="Times New Roman" w:hAnsi="Calibri" w:cs="Calibri"/>
          <w:color w:val="000000"/>
          <w:sz w:val="24"/>
          <w:szCs w:val="24"/>
        </w:rPr>
        <w:t>researchers might opt instead to create a figure using software with a graphical user interface (GUI). By leveraging Shiny (Chang et al. 2017), R’s native library for creating</w:t>
      </w:r>
      <w:ins w:id="22" w:author="Hamlin, Jennafer (CDC/DDID/NCIRD/DBD) (CTR)" w:date="2021-04-21T16:39:00Z">
        <w:r w:rsidR="00476FD5">
          <w:rPr>
            <w:rFonts w:ascii="Calibri" w:eastAsia="Times New Roman" w:hAnsi="Calibri" w:cs="Calibri"/>
            <w:color w:val="000000"/>
            <w:sz w:val="24"/>
            <w:szCs w:val="24"/>
          </w:rPr>
          <w:t xml:space="preserve"> interactive</w:t>
        </w:r>
      </w:ins>
      <w:del w:id="23" w:author="Hamlin, Jennafer (CDC/DDID/NCIRD/DBD) (CTR)" w:date="2021-04-21T16:39:00Z">
        <w:r w:rsidRPr="006B55BB" w:rsidDel="00476FD5">
          <w:rPr>
            <w:rFonts w:ascii="Calibri" w:eastAsia="Times New Roman" w:hAnsi="Calibri" w:cs="Calibri"/>
            <w:color w:val="000000"/>
            <w:sz w:val="24"/>
            <w:szCs w:val="24"/>
          </w:rPr>
          <w:delText xml:space="preserve"> web</w:delText>
        </w:r>
      </w:del>
      <w:r w:rsidRPr="006B55BB">
        <w:rPr>
          <w:rFonts w:ascii="Calibri" w:eastAsia="Times New Roman" w:hAnsi="Calibri" w:cs="Calibri"/>
          <w:color w:val="000000"/>
          <w:sz w:val="24"/>
          <w:szCs w:val="24"/>
        </w:rPr>
        <w:t xml:space="preserve"> applications, we can harness the power of R and its phylogenetic packages while abstracting away some of the programming complexity, making it easier to visualize and annotate phylogenetic trees for the nonexpert.</w:t>
      </w:r>
    </w:p>
    <w:p w14:paraId="699FCA47" w14:textId="6BCBC8A7" w:rsidR="006B55BB" w:rsidRPr="006B55BB" w:rsidRDefault="006B55BB" w:rsidP="00FD64C7">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To this end, we developed </w:t>
      </w:r>
      <w:proofErr w:type="spellStart"/>
      <w:r>
        <w:rPr>
          <w:rFonts w:ascii="Calibri" w:eastAsia="Times New Roman" w:hAnsi="Calibri" w:cs="Calibri"/>
          <w:b/>
          <w:bCs/>
          <w:color w:val="000000"/>
          <w:sz w:val="24"/>
          <w:szCs w:val="24"/>
        </w:rPr>
        <w:t>t</w:t>
      </w:r>
      <w:r w:rsidRPr="006B55BB">
        <w:rPr>
          <w:rFonts w:ascii="Calibri" w:eastAsia="Times New Roman" w:hAnsi="Calibri" w:cs="Calibri"/>
          <w:b/>
          <w:bCs/>
          <w:color w:val="000000"/>
          <w:sz w:val="24"/>
          <w:szCs w:val="24"/>
        </w:rPr>
        <w:t>inselR</w:t>
      </w:r>
      <w:proofErr w:type="spellEnd"/>
      <w:r w:rsidRPr="006B55BB">
        <w:rPr>
          <w:rFonts w:ascii="Calibri" w:eastAsia="Times New Roman" w:hAnsi="Calibri" w:cs="Calibri"/>
          <w:color w:val="000000"/>
          <w:sz w:val="24"/>
          <w:szCs w:val="24"/>
        </w:rPr>
        <w:t xml:space="preserve"> (pronounced tinsel-er), a</w:t>
      </w:r>
      <w:ins w:id="24" w:author="Hamlin, Jennafer (CDC/DDID/NCIRD/DBD) (CTR)" w:date="2021-04-21T16:40:00Z">
        <w:r w:rsidR="00476FD5">
          <w:rPr>
            <w:rFonts w:ascii="Calibri" w:eastAsia="Times New Roman" w:hAnsi="Calibri" w:cs="Calibri"/>
            <w:color w:val="000000"/>
            <w:sz w:val="24"/>
            <w:szCs w:val="24"/>
          </w:rPr>
          <w:t xml:space="preserve"> R</w:t>
        </w:r>
      </w:ins>
      <w:r w:rsidRPr="006B55BB">
        <w:rPr>
          <w:rFonts w:ascii="Calibri" w:eastAsia="Times New Roman" w:hAnsi="Calibri" w:cs="Calibri"/>
          <w:color w:val="000000"/>
          <w:sz w:val="24"/>
          <w:szCs w:val="24"/>
        </w:rPr>
        <w:t xml:space="preserve"> Shiny application that can be run locally or deployed to the cloud. </w:t>
      </w:r>
      <w:proofErr w:type="spellStart"/>
      <w:r w:rsidRPr="006B55BB">
        <w:rPr>
          <w:rFonts w:ascii="Calibri" w:eastAsia="Times New Roman" w:hAnsi="Calibri" w:cs="Calibri"/>
          <w:color w:val="000000"/>
          <w:sz w:val="24"/>
          <w:szCs w:val="24"/>
        </w:rPr>
        <w:t>tinselR’s</w:t>
      </w:r>
      <w:proofErr w:type="spellEnd"/>
      <w:r w:rsidRPr="006B55BB">
        <w:rPr>
          <w:rFonts w:ascii="Calibri" w:eastAsia="Times New Roman" w:hAnsi="Calibri" w:cs="Calibri"/>
          <w:color w:val="000000"/>
          <w:sz w:val="24"/>
          <w:szCs w:val="24"/>
        </w:rPr>
        <w:t xml:space="preserve"> minimum input requirement is a </w:t>
      </w:r>
      <w:proofErr w:type="spellStart"/>
      <w:r w:rsidRPr="006B55BB">
        <w:rPr>
          <w:rFonts w:ascii="Calibri" w:eastAsia="Times New Roman" w:hAnsi="Calibri" w:cs="Calibri"/>
          <w:color w:val="000000"/>
          <w:sz w:val="24"/>
          <w:szCs w:val="24"/>
        </w:rPr>
        <w:t>Newick</w:t>
      </w:r>
      <w:proofErr w:type="spellEnd"/>
      <w:r w:rsidRPr="006B55BB">
        <w:rPr>
          <w:rFonts w:ascii="Calibri" w:eastAsia="Times New Roman" w:hAnsi="Calibri" w:cs="Calibri"/>
          <w:color w:val="000000"/>
          <w:sz w:val="24"/>
          <w:szCs w:val="24"/>
        </w:rPr>
        <w:t xml:space="preserve">-formatted phylogenetic tree, but it can also take a genetic distance matrix of single nucleotide polymorphisms (SNPs) </w:t>
      </w:r>
      <w:ins w:id="25" w:author="Hamlin, Jennafer (CDC/DDID/NCIRD/DBD) (CTR)" w:date="2021-04-21T16:41:00Z">
        <w:r w:rsidR="00476FD5">
          <w:rPr>
            <w:rFonts w:ascii="Calibri" w:eastAsia="Times New Roman" w:hAnsi="Calibri" w:cs="Calibri"/>
            <w:color w:val="000000"/>
            <w:sz w:val="24"/>
            <w:szCs w:val="24"/>
          </w:rPr>
          <w:t>along with</w:t>
        </w:r>
      </w:ins>
      <w:del w:id="26" w:author="Hamlin, Jennafer (CDC/DDID/NCIRD/DBD) (CTR)" w:date="2021-04-21T16:41:00Z">
        <w:r w:rsidRPr="006B55BB" w:rsidDel="00476FD5">
          <w:rPr>
            <w:rFonts w:ascii="Calibri" w:eastAsia="Times New Roman" w:hAnsi="Calibri" w:cs="Calibri"/>
            <w:color w:val="000000"/>
            <w:sz w:val="24"/>
            <w:szCs w:val="24"/>
          </w:rPr>
          <w:delText>and</w:delText>
        </w:r>
      </w:del>
      <w:r w:rsidRPr="006B55BB">
        <w:rPr>
          <w:rFonts w:ascii="Calibri" w:eastAsia="Times New Roman" w:hAnsi="Calibri" w:cs="Calibri"/>
          <w:color w:val="000000"/>
          <w:sz w:val="24"/>
          <w:szCs w:val="24"/>
        </w:rPr>
        <w:t xml:space="preserve"> </w:t>
      </w:r>
      <w:ins w:id="27" w:author="Hamlin, Jennafer (CDC/DDID/NCIRD/DBD) (CTR)" w:date="2021-04-21T16:41:00Z">
        <w:r w:rsidR="00476FD5">
          <w:rPr>
            <w:rFonts w:ascii="Calibri" w:eastAsia="Times New Roman" w:hAnsi="Calibri" w:cs="Calibri"/>
            <w:color w:val="000000"/>
            <w:sz w:val="24"/>
            <w:szCs w:val="24"/>
          </w:rPr>
          <w:t xml:space="preserve">user-defined </w:t>
        </w:r>
      </w:ins>
      <w:r w:rsidRPr="006B55BB">
        <w:rPr>
          <w:rFonts w:ascii="Calibri" w:eastAsia="Times New Roman" w:hAnsi="Calibri" w:cs="Calibri"/>
          <w:color w:val="000000"/>
          <w:sz w:val="24"/>
          <w:szCs w:val="24"/>
        </w:rPr>
        <w:t xml:space="preserve">metadata. Once loaded, a user can quickly modify the appearance of the plotted tree to include annotations, relabel tips, or add a </w:t>
      </w:r>
      <w:r w:rsidRPr="006B55BB">
        <w:rPr>
          <w:rFonts w:ascii="Calibri" w:eastAsia="Times New Roman" w:hAnsi="Calibri" w:cs="Calibri"/>
          <w:color w:val="000000"/>
          <w:sz w:val="24"/>
          <w:szCs w:val="24"/>
        </w:rPr>
        <w:lastRenderedPageBreak/>
        <w:t>heatmap. The modified tree images are downloadable as PDF, PNG, or TIFF for presentations, publications, or other communication with collaborators and stakeholders. </w:t>
      </w:r>
    </w:p>
    <w:p w14:paraId="322002B3" w14:textId="1606A710"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 xml:space="preserve">INSTALLATION, EXAMPLE DATA, and </w:t>
      </w:r>
      <w:r w:rsidR="00FD64C7" w:rsidRPr="00FD64C7">
        <w:rPr>
          <w:rFonts w:ascii="Calibri" w:eastAsia="Times New Roman" w:hAnsi="Calibri" w:cs="Calibri"/>
          <w:b/>
          <w:bCs/>
          <w:color w:val="000000" w:themeColor="text1"/>
          <w:sz w:val="28"/>
          <w:szCs w:val="28"/>
        </w:rPr>
        <w:t>ADDITIONAL RESOURCES</w:t>
      </w:r>
      <w:r w:rsidRPr="006B55BB">
        <w:rPr>
          <w:rFonts w:ascii="Calibri" w:eastAsia="Times New Roman" w:hAnsi="Calibri" w:cs="Calibri"/>
          <w:b/>
          <w:bCs/>
          <w:color w:val="000000" w:themeColor="text1"/>
          <w:sz w:val="28"/>
          <w:szCs w:val="28"/>
        </w:rPr>
        <w:t xml:space="preserve"> </w:t>
      </w:r>
    </w:p>
    <w:p w14:paraId="11145F01" w14:textId="024CF008"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To install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from GitHub, users will need to install the R package </w:t>
      </w:r>
      <w:proofErr w:type="spellStart"/>
      <w:r w:rsidRPr="006B55BB">
        <w:rPr>
          <w:rFonts w:ascii="Calibri" w:eastAsia="Times New Roman" w:hAnsi="Calibri" w:cs="Calibri"/>
          <w:color w:val="000000"/>
          <w:sz w:val="24"/>
          <w:szCs w:val="24"/>
        </w:rPr>
        <w:t>devtools</w:t>
      </w:r>
      <w:proofErr w:type="spellEnd"/>
      <w:r w:rsidRPr="006B55BB">
        <w:rPr>
          <w:rFonts w:ascii="Calibri" w:eastAsia="Times New Roman" w:hAnsi="Calibri" w:cs="Calibri"/>
          <w:color w:val="000000"/>
          <w:sz w:val="24"/>
          <w:szCs w:val="24"/>
        </w:rPr>
        <w:t xml:space="preserve"> (Wickham and Chang 2016)</w:t>
      </w:r>
      <w:ins w:id="28" w:author="Hamlin, Jennafer (CDC/DDID/NCIRD/DBD) (CTR)" w:date="2021-04-21T16:30:00Z">
        <w:r w:rsidR="00C66429">
          <w:rPr>
            <w:rFonts w:ascii="Calibri" w:eastAsia="Times New Roman" w:hAnsi="Calibri" w:cs="Calibri"/>
            <w:color w:val="000000"/>
            <w:sz w:val="24"/>
            <w:szCs w:val="24"/>
          </w:rPr>
          <w:t xml:space="preserve"> and requires R</w:t>
        </w:r>
      </w:ins>
      <w:ins w:id="29" w:author="Hamlin, Jennafer (CDC/DDID/NCIRD/DBD) (CTR)" w:date="2021-04-21T16:42:00Z">
        <w:r w:rsidR="00476FD5">
          <w:rPr>
            <w:rFonts w:ascii="Calibri" w:eastAsia="Times New Roman" w:hAnsi="Calibri" w:cs="Calibri"/>
            <w:color w:val="000000"/>
            <w:sz w:val="24"/>
            <w:szCs w:val="24"/>
          </w:rPr>
          <w:t xml:space="preserve"> version</w:t>
        </w:r>
      </w:ins>
      <w:ins w:id="30" w:author="Hamlin, Jennafer (CDC/DDID/NCIRD/DBD) (CTR)" w:date="2021-04-21T16:30:00Z">
        <w:r w:rsidR="00C66429">
          <w:rPr>
            <w:rFonts w:ascii="Calibri" w:eastAsia="Times New Roman" w:hAnsi="Calibri" w:cs="Calibri"/>
            <w:color w:val="000000"/>
            <w:sz w:val="24"/>
            <w:szCs w:val="24"/>
          </w:rPr>
          <w:t xml:space="preserve"> &gt;= 3.6. </w:t>
        </w:r>
      </w:ins>
      <w:del w:id="31" w:author="Hamlin, Jennafer (CDC/DDID/NCIRD/DBD) (CTR)" w:date="2021-04-21T16:30:00Z">
        <w:r w:rsidRPr="006B55BB" w:rsidDel="00C66429">
          <w:rPr>
            <w:rFonts w:ascii="Calibri" w:eastAsia="Times New Roman" w:hAnsi="Calibri" w:cs="Calibri"/>
            <w:color w:val="000000"/>
            <w:sz w:val="24"/>
            <w:szCs w:val="24"/>
          </w:rPr>
          <w:delText>.</w:delText>
        </w:r>
      </w:del>
      <w:r w:rsidRPr="006B55BB">
        <w:rPr>
          <w:rFonts w:ascii="Calibri" w:eastAsia="Times New Roman" w:hAnsi="Calibri" w:cs="Calibri"/>
          <w:color w:val="000000"/>
          <w:sz w:val="24"/>
          <w:szCs w:val="24"/>
        </w:rPr>
        <w:t xml:space="preserve"> The R packages </w:t>
      </w:r>
      <w:proofErr w:type="spellStart"/>
      <w:r w:rsidRPr="006B55BB">
        <w:rPr>
          <w:rFonts w:ascii="Calibri" w:eastAsia="Times New Roman" w:hAnsi="Calibri" w:cs="Calibri"/>
          <w:color w:val="000000"/>
          <w:sz w:val="24"/>
          <w:szCs w:val="24"/>
        </w:rPr>
        <w:t>ggtree</w:t>
      </w:r>
      <w:proofErr w:type="spellEnd"/>
      <w:r w:rsidRPr="006B55BB">
        <w:rPr>
          <w:rFonts w:ascii="Calibri" w:eastAsia="Times New Roman" w:hAnsi="Calibri" w:cs="Calibri"/>
          <w:color w:val="000000"/>
          <w:sz w:val="24"/>
          <w:szCs w:val="24"/>
        </w:rPr>
        <w:t xml:space="preserve"> (Yu et al. 2017) and </w:t>
      </w:r>
      <w:proofErr w:type="spellStart"/>
      <w:r w:rsidRPr="006B55BB">
        <w:rPr>
          <w:rFonts w:ascii="Calibri" w:eastAsia="Times New Roman" w:hAnsi="Calibri" w:cs="Calibri"/>
          <w:color w:val="000000"/>
          <w:sz w:val="24"/>
          <w:szCs w:val="24"/>
        </w:rPr>
        <w:t>treeio</w:t>
      </w:r>
      <w:proofErr w:type="spellEnd"/>
      <w:r w:rsidRPr="006B55BB">
        <w:rPr>
          <w:rFonts w:ascii="Calibri" w:eastAsia="Times New Roman" w:hAnsi="Calibri" w:cs="Calibri"/>
          <w:color w:val="000000"/>
          <w:sz w:val="24"/>
          <w:szCs w:val="24"/>
        </w:rPr>
        <w:t xml:space="preserve"> (Wang et al. 2020) are also required and can be installed from Bioconductor using </w:t>
      </w:r>
      <w:proofErr w:type="spellStart"/>
      <w:r w:rsidRPr="006B55BB">
        <w:rPr>
          <w:rFonts w:ascii="Calibri" w:eastAsia="Times New Roman" w:hAnsi="Calibri" w:cs="Calibri"/>
          <w:color w:val="000000"/>
          <w:sz w:val="24"/>
          <w:szCs w:val="24"/>
        </w:rPr>
        <w:t>BiocManager</w:t>
      </w:r>
      <w:proofErr w:type="spellEnd"/>
      <w:r w:rsidRPr="006B55BB">
        <w:rPr>
          <w:rFonts w:ascii="Calibri" w:eastAsia="Times New Roman" w:hAnsi="Calibri" w:cs="Calibri"/>
          <w:color w:val="000000"/>
          <w:sz w:val="24"/>
          <w:szCs w:val="24"/>
        </w:rPr>
        <w:t xml:space="preserve"> (Morgan 2019). With the installation of these dependencies,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is installable via the </w:t>
      </w:r>
      <w:proofErr w:type="spellStart"/>
      <w:r w:rsidRPr="006B55BB">
        <w:rPr>
          <w:rFonts w:ascii="Calibri" w:eastAsia="Times New Roman" w:hAnsi="Calibri" w:cs="Calibri"/>
          <w:color w:val="000000"/>
          <w:sz w:val="24"/>
          <w:szCs w:val="24"/>
        </w:rPr>
        <w:t>install_github</w:t>
      </w:r>
      <w:proofErr w:type="spellEnd"/>
      <w:r w:rsidRPr="006B55BB">
        <w:rPr>
          <w:rFonts w:ascii="Calibri" w:eastAsia="Times New Roman" w:hAnsi="Calibri" w:cs="Calibri"/>
          <w:color w:val="000000"/>
          <w:sz w:val="24"/>
          <w:szCs w:val="24"/>
        </w:rPr>
        <w:t xml:space="preserve"> command from </w:t>
      </w:r>
      <w:proofErr w:type="spellStart"/>
      <w:r w:rsidRPr="006B55BB">
        <w:rPr>
          <w:rFonts w:ascii="Calibri" w:eastAsia="Times New Roman" w:hAnsi="Calibri" w:cs="Calibri"/>
          <w:color w:val="000000"/>
          <w:sz w:val="24"/>
          <w:szCs w:val="24"/>
        </w:rPr>
        <w:t>devtools</w:t>
      </w:r>
      <w:proofErr w:type="spellEnd"/>
      <w:r w:rsidRPr="006B55BB">
        <w:rPr>
          <w:rFonts w:ascii="Calibri" w:eastAsia="Times New Roman" w:hAnsi="Calibri" w:cs="Calibri"/>
          <w:color w:val="000000"/>
          <w:sz w:val="24"/>
          <w:szCs w:val="24"/>
        </w:rPr>
        <w:t>. Explicit installation commands are below (Figure 1a), and the final command (</w:t>
      </w:r>
      <w:proofErr w:type="spellStart"/>
      <w:r w:rsidRPr="006B55BB">
        <w:rPr>
          <w:rFonts w:ascii="Calibri" w:eastAsia="Times New Roman" w:hAnsi="Calibri" w:cs="Calibri"/>
          <w:color w:val="000000"/>
          <w:sz w:val="24"/>
          <w:szCs w:val="24"/>
        </w:rPr>
        <w:t>run_app</w:t>
      </w:r>
      <w:proofErr w:type="spellEnd"/>
      <w:del w:id="32" w:author="Hamlin, Jennafer (CDC/DDID/NCIRD/DBD) (CTR)" w:date="2021-04-21T16:42:00Z">
        <w:r w:rsidRPr="006B55BB" w:rsidDel="00476FD5">
          <w:rPr>
            <w:rFonts w:ascii="Calibri" w:eastAsia="Times New Roman" w:hAnsi="Calibri" w:cs="Calibri"/>
            <w:color w:val="000000"/>
            <w:sz w:val="24"/>
            <w:szCs w:val="24"/>
          </w:rPr>
          <w:delText>()</w:delText>
        </w:r>
      </w:del>
      <w:r w:rsidRPr="006B55BB">
        <w:rPr>
          <w:rFonts w:ascii="Calibri" w:eastAsia="Times New Roman" w:hAnsi="Calibri" w:cs="Calibri"/>
          <w:color w:val="000000"/>
          <w:sz w:val="24"/>
          <w:szCs w:val="24"/>
        </w:rPr>
        <w:t xml:space="preserve">) will launch the application locally. Note that </w:t>
      </w:r>
      <w:proofErr w:type="spellStart"/>
      <w:r w:rsidRPr="006B55BB">
        <w:rPr>
          <w:rFonts w:ascii="Calibri" w:eastAsia="Times New Roman" w:hAnsi="Calibri" w:cs="Calibri"/>
          <w:color w:val="000000"/>
          <w:sz w:val="24"/>
          <w:szCs w:val="24"/>
        </w:rPr>
        <w:t>install_github</w:t>
      </w:r>
      <w:proofErr w:type="spellEnd"/>
      <w:r w:rsidRPr="006B55BB">
        <w:rPr>
          <w:rFonts w:ascii="Calibri" w:eastAsia="Times New Roman" w:hAnsi="Calibri" w:cs="Calibri"/>
          <w:color w:val="000000"/>
          <w:sz w:val="24"/>
          <w:szCs w:val="24"/>
        </w:rPr>
        <w:t xml:space="preserve"> will also install other missing R dependencies.</w:t>
      </w:r>
      <w:ins w:id="33" w:author="Hamlin, Jennafer (CDC/DDID/NCIRD/DBD) (CTR)" w:date="2021-04-21T16:43:00Z">
        <w:r w:rsidR="00476FD5">
          <w:rPr>
            <w:rFonts w:ascii="Calibri" w:eastAsia="Times New Roman" w:hAnsi="Calibri" w:cs="Calibri"/>
            <w:color w:val="000000"/>
            <w:sz w:val="24"/>
            <w:szCs w:val="24"/>
          </w:rPr>
          <w:t xml:space="preserve"> Note that</w:t>
        </w:r>
      </w:ins>
      <w:r w:rsidRPr="006B55BB">
        <w:rPr>
          <w:rFonts w:ascii="Calibri" w:eastAsia="Times New Roman" w:hAnsi="Calibri" w:cs="Calibri"/>
          <w:color w:val="000000"/>
          <w:sz w:val="24"/>
          <w:szCs w:val="24"/>
        </w:rPr>
        <w:t xml:space="preserve"> </w:t>
      </w:r>
      <w:proofErr w:type="spellStart"/>
      <w:ins w:id="34" w:author="Hamlin, Jennafer (CDC/DDID/NCIRD/DBD) (CTR)" w:date="2021-04-21T16:43:00Z">
        <w:r w:rsidR="00476FD5">
          <w:rPr>
            <w:rFonts w:ascii="Calibri" w:eastAsia="Times New Roman" w:hAnsi="Calibri" w:cs="Calibri"/>
            <w:color w:val="000000"/>
            <w:sz w:val="24"/>
            <w:szCs w:val="24"/>
          </w:rPr>
          <w:t>t</w:t>
        </w:r>
      </w:ins>
      <w:del w:id="35" w:author="Hamlin, Jennafer (CDC/DDID/NCIRD/DBD) (CTR)" w:date="2021-04-21T16:43:00Z">
        <w:r w:rsidRPr="006B55BB" w:rsidDel="00476FD5">
          <w:rPr>
            <w:rFonts w:ascii="Calibri" w:eastAsia="Times New Roman" w:hAnsi="Calibri" w:cs="Calibri"/>
            <w:color w:val="000000"/>
            <w:sz w:val="24"/>
            <w:szCs w:val="24"/>
          </w:rPr>
          <w:delText>T</w:delText>
        </w:r>
      </w:del>
      <w:r w:rsidRPr="006B55BB">
        <w:rPr>
          <w:rFonts w:ascii="Calibri" w:eastAsia="Times New Roman" w:hAnsi="Calibri" w:cs="Calibri"/>
          <w:color w:val="000000"/>
          <w:sz w:val="24"/>
          <w:szCs w:val="24"/>
        </w:rPr>
        <w:t>inselR</w:t>
      </w:r>
      <w:proofErr w:type="spellEnd"/>
      <w:r w:rsidRPr="006B55BB">
        <w:rPr>
          <w:rFonts w:ascii="Calibri" w:eastAsia="Times New Roman" w:hAnsi="Calibri" w:cs="Calibri"/>
          <w:color w:val="000000"/>
          <w:sz w:val="24"/>
          <w:szCs w:val="24"/>
        </w:rPr>
        <w:t xml:space="preserve"> will accept </w:t>
      </w:r>
      <w:proofErr w:type="spellStart"/>
      <w:r w:rsidRPr="006B55BB">
        <w:rPr>
          <w:rFonts w:ascii="Calibri" w:eastAsia="Times New Roman" w:hAnsi="Calibri" w:cs="Calibri"/>
          <w:color w:val="000000"/>
          <w:sz w:val="24"/>
          <w:szCs w:val="24"/>
        </w:rPr>
        <w:t>Newick</w:t>
      </w:r>
      <w:proofErr w:type="spellEnd"/>
      <w:r w:rsidRPr="006B55BB">
        <w:rPr>
          <w:rFonts w:ascii="Calibri" w:eastAsia="Times New Roman" w:hAnsi="Calibri" w:cs="Calibri"/>
          <w:color w:val="000000"/>
          <w:sz w:val="24"/>
          <w:szCs w:val="24"/>
        </w:rPr>
        <w:t xml:space="preserve"> tree files from any program, e.g., </w:t>
      </w:r>
      <w:proofErr w:type="spellStart"/>
      <w:r w:rsidRPr="006B55BB">
        <w:rPr>
          <w:rFonts w:ascii="Calibri" w:eastAsia="Times New Roman" w:hAnsi="Calibri" w:cs="Calibri"/>
          <w:color w:val="000000"/>
          <w:sz w:val="24"/>
          <w:szCs w:val="24"/>
        </w:rPr>
        <w:t>RAxML</w:t>
      </w:r>
      <w:proofErr w:type="spellEnd"/>
      <w:r w:rsidRPr="006B55BB">
        <w:rPr>
          <w:rFonts w:ascii="Calibri" w:eastAsia="Times New Roman" w:hAnsi="Calibri" w:cs="Calibri"/>
          <w:color w:val="000000"/>
          <w:sz w:val="24"/>
          <w:szCs w:val="24"/>
        </w:rPr>
        <w:t xml:space="preserve"> (Stamatakis 2014), as input. Although it is possible to host R</w:t>
      </w:r>
      <w:ins w:id="36" w:author="Hamlin, Jennafer (CDC/DDID/NCIRD/DBD) (CTR)" w:date="2021-04-21T16:43:00Z">
        <w:r w:rsidR="00476FD5">
          <w:rPr>
            <w:rFonts w:ascii="Calibri" w:eastAsia="Times New Roman" w:hAnsi="Calibri" w:cs="Calibri"/>
            <w:color w:val="000000"/>
            <w:sz w:val="24"/>
            <w:szCs w:val="24"/>
          </w:rPr>
          <w:t xml:space="preserve"> </w:t>
        </w:r>
      </w:ins>
      <w:r w:rsidRPr="006B55BB">
        <w:rPr>
          <w:rFonts w:ascii="Calibri" w:eastAsia="Times New Roman" w:hAnsi="Calibri" w:cs="Calibri"/>
          <w:color w:val="000000"/>
          <w:sz w:val="24"/>
          <w:szCs w:val="24"/>
        </w:rPr>
        <w:t xml:space="preserve">Shiny applications on a server, to date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has only been tested by single users running the application locally. We</w:t>
      </w:r>
      <w:r w:rsidR="00FD64C7">
        <w:rPr>
          <w:rFonts w:ascii="Calibri" w:eastAsia="Times New Roman" w:hAnsi="Calibri" w:cs="Calibri"/>
          <w:color w:val="000000"/>
          <w:sz w:val="24"/>
          <w:szCs w:val="24"/>
        </w:rPr>
        <w:t xml:space="preserve"> </w:t>
      </w:r>
      <w:r w:rsidRPr="006B55BB">
        <w:rPr>
          <w:rFonts w:ascii="Calibri" w:eastAsia="Times New Roman" w:hAnsi="Calibri" w:cs="Calibri"/>
          <w:color w:val="000000"/>
          <w:sz w:val="24"/>
          <w:szCs w:val="24"/>
        </w:rPr>
        <w:t xml:space="preserve">recommend testing to ensure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performs as expected under multi-user conditions before providing access from a server for production purposes.</w:t>
      </w:r>
    </w:p>
    <w:p w14:paraId="558D51E6" w14:textId="4E4AE366"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After launching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new users can explore the application using one of the pre-loaded datasets located in the ‘Example Data’ tab. We provide three datasets (i.e., </w:t>
      </w:r>
      <w:proofErr w:type="spellStart"/>
      <w:r w:rsidRPr="006B55BB">
        <w:rPr>
          <w:rFonts w:ascii="Calibri" w:eastAsia="Times New Roman" w:hAnsi="Calibri" w:cs="Calibri"/>
          <w:color w:val="000000"/>
          <w:sz w:val="24"/>
          <w:szCs w:val="24"/>
        </w:rPr>
        <w:t>Newick</w:t>
      </w:r>
      <w:proofErr w:type="spellEnd"/>
      <w:r w:rsidRPr="006B55BB">
        <w:rPr>
          <w:rFonts w:ascii="Calibri" w:eastAsia="Times New Roman" w:hAnsi="Calibri" w:cs="Calibri"/>
          <w:color w:val="000000"/>
          <w:sz w:val="24"/>
          <w:szCs w:val="24"/>
        </w:rPr>
        <w:t xml:space="preserve"> formatted tree, genetic distance matrix, and metadata file)</w:t>
      </w:r>
      <w:ins w:id="37" w:author="Hamlin, Jennafer (CDC/DDID/NCIRD/DBD) (CTR)" w:date="2021-04-21T16:44:00Z">
        <w:r w:rsidR="00476FD5">
          <w:rPr>
            <w:rFonts w:ascii="Calibri" w:eastAsia="Times New Roman" w:hAnsi="Calibri" w:cs="Calibri"/>
            <w:color w:val="000000"/>
            <w:sz w:val="24"/>
            <w:szCs w:val="24"/>
          </w:rPr>
          <w:t xml:space="preserve"> available once the application is launched</w:t>
        </w:r>
      </w:ins>
      <w:r w:rsidRPr="006B55BB">
        <w:rPr>
          <w:rFonts w:ascii="Calibri" w:eastAsia="Times New Roman" w:hAnsi="Calibri" w:cs="Calibri"/>
          <w:color w:val="000000"/>
          <w:sz w:val="24"/>
          <w:szCs w:val="24"/>
        </w:rPr>
        <w:t xml:space="preserve">. </w:t>
      </w:r>
      <w:r w:rsidR="00FD64C7" w:rsidRPr="00FD64C7">
        <w:rPr>
          <w:rFonts w:ascii="Calibri" w:eastAsia="Times New Roman" w:hAnsi="Calibri" w:cs="Calibri"/>
          <w:color w:val="000000"/>
          <w:sz w:val="24"/>
          <w:szCs w:val="24"/>
        </w:rPr>
        <w:t>After clicking on the ‘Example Data’ tab, users can select one of the datasets (e.g., example data 1, 2, and 3) from the drop-down menu</w:t>
      </w:r>
      <w:r w:rsidR="00FD64C7">
        <w:rPr>
          <w:rFonts w:ascii="Calibri" w:eastAsia="Times New Roman" w:hAnsi="Calibri" w:cs="Calibri"/>
          <w:color w:val="000000"/>
          <w:sz w:val="24"/>
          <w:szCs w:val="24"/>
        </w:rPr>
        <w:t xml:space="preserve"> to test the application</w:t>
      </w:r>
      <w:r w:rsidR="00FD64C7" w:rsidRPr="00FD64C7">
        <w:rPr>
          <w:rFonts w:ascii="Calibri" w:eastAsia="Times New Roman" w:hAnsi="Calibri" w:cs="Calibri"/>
          <w:color w:val="000000"/>
          <w:sz w:val="24"/>
          <w:szCs w:val="24"/>
        </w:rPr>
        <w:t xml:space="preserve">. We highlight the capabilities of </w:t>
      </w:r>
      <w:proofErr w:type="spellStart"/>
      <w:r w:rsidR="00FD64C7" w:rsidRPr="00FD64C7">
        <w:rPr>
          <w:rFonts w:ascii="Calibri" w:eastAsia="Times New Roman" w:hAnsi="Calibri" w:cs="Calibri"/>
          <w:color w:val="000000"/>
          <w:sz w:val="24"/>
          <w:szCs w:val="24"/>
        </w:rPr>
        <w:t>tinselR</w:t>
      </w:r>
      <w:proofErr w:type="spellEnd"/>
      <w:r w:rsidR="00FD64C7" w:rsidRPr="00FD64C7">
        <w:rPr>
          <w:rFonts w:ascii="Calibri" w:eastAsia="Times New Roman" w:hAnsi="Calibri" w:cs="Calibri"/>
          <w:color w:val="000000"/>
          <w:sz w:val="24"/>
          <w:szCs w:val="24"/>
        </w:rPr>
        <w:t xml:space="preserve"> (Figure 1b) using example data 1. </w:t>
      </w:r>
      <w:r w:rsidRPr="006B55BB">
        <w:rPr>
          <w:rFonts w:ascii="Calibri" w:eastAsia="Times New Roman" w:hAnsi="Calibri" w:cs="Calibri"/>
          <w:color w:val="000000"/>
          <w:sz w:val="24"/>
          <w:szCs w:val="24"/>
        </w:rPr>
        <w:t xml:space="preserve">The </w:t>
      </w:r>
      <w:r w:rsidR="00FD64C7">
        <w:rPr>
          <w:rFonts w:ascii="Calibri" w:eastAsia="Times New Roman" w:hAnsi="Calibri" w:cs="Calibri"/>
          <w:color w:val="000000"/>
          <w:sz w:val="24"/>
          <w:szCs w:val="24"/>
        </w:rPr>
        <w:t xml:space="preserve">example </w:t>
      </w:r>
      <w:r w:rsidRPr="006B55BB">
        <w:rPr>
          <w:rFonts w:ascii="Calibri" w:eastAsia="Times New Roman" w:hAnsi="Calibri" w:cs="Calibri"/>
          <w:color w:val="000000"/>
          <w:sz w:val="24"/>
          <w:szCs w:val="24"/>
        </w:rPr>
        <w:t xml:space="preserve">data are either </w:t>
      </w:r>
      <w:r w:rsidRPr="006B55BB">
        <w:rPr>
          <w:rFonts w:ascii="Calibri" w:eastAsia="Times New Roman" w:hAnsi="Calibri" w:cs="Calibri"/>
          <w:i/>
          <w:iCs/>
          <w:color w:val="000000"/>
          <w:sz w:val="24"/>
          <w:szCs w:val="24"/>
        </w:rPr>
        <w:t>Escherichia coli</w:t>
      </w:r>
      <w:r w:rsidRPr="006B55BB">
        <w:rPr>
          <w:rFonts w:ascii="Calibri" w:eastAsia="Times New Roman" w:hAnsi="Calibri" w:cs="Calibri"/>
          <w:color w:val="000000"/>
          <w:sz w:val="24"/>
          <w:szCs w:val="24"/>
        </w:rPr>
        <w:t xml:space="preserve"> (from NCBI </w:t>
      </w:r>
      <w:proofErr w:type="spellStart"/>
      <w:r w:rsidRPr="006B55BB">
        <w:rPr>
          <w:rFonts w:ascii="Calibri" w:eastAsia="Times New Roman" w:hAnsi="Calibri" w:cs="Calibri"/>
          <w:color w:val="000000"/>
          <w:sz w:val="24"/>
          <w:szCs w:val="24"/>
        </w:rPr>
        <w:t>Bioproject</w:t>
      </w:r>
      <w:proofErr w:type="spellEnd"/>
      <w:r w:rsidRPr="006B55BB">
        <w:rPr>
          <w:rFonts w:ascii="Calibri" w:eastAsia="Times New Roman" w:hAnsi="Calibri" w:cs="Calibri"/>
          <w:color w:val="000000"/>
          <w:sz w:val="24"/>
          <w:szCs w:val="24"/>
        </w:rPr>
        <w:t xml:space="preserve">: PRJNA218110) or </w:t>
      </w:r>
      <w:r w:rsidRPr="006B55BB">
        <w:rPr>
          <w:rFonts w:ascii="Calibri" w:eastAsia="Times New Roman" w:hAnsi="Calibri" w:cs="Calibri"/>
          <w:i/>
          <w:iCs/>
          <w:color w:val="000000"/>
          <w:sz w:val="24"/>
          <w:szCs w:val="24"/>
        </w:rPr>
        <w:t>Salmonella enterica</w:t>
      </w:r>
      <w:r w:rsidRPr="006B55BB">
        <w:rPr>
          <w:rFonts w:ascii="Calibri" w:eastAsia="Times New Roman" w:hAnsi="Calibri" w:cs="Calibri"/>
          <w:color w:val="000000"/>
          <w:sz w:val="24"/>
          <w:szCs w:val="24"/>
        </w:rPr>
        <w:t xml:space="preserve"> (from NCBI </w:t>
      </w:r>
      <w:proofErr w:type="spellStart"/>
      <w:r w:rsidRPr="006B55BB">
        <w:rPr>
          <w:rFonts w:ascii="Calibri" w:eastAsia="Times New Roman" w:hAnsi="Calibri" w:cs="Calibri"/>
          <w:color w:val="000000"/>
          <w:sz w:val="24"/>
          <w:szCs w:val="24"/>
        </w:rPr>
        <w:t>Bioproject</w:t>
      </w:r>
      <w:proofErr w:type="spellEnd"/>
      <w:r w:rsidRPr="006B55BB">
        <w:rPr>
          <w:rFonts w:ascii="Calibri" w:eastAsia="Times New Roman" w:hAnsi="Calibri" w:cs="Calibri"/>
          <w:color w:val="000000"/>
          <w:sz w:val="24"/>
          <w:szCs w:val="24"/>
        </w:rPr>
        <w:t xml:space="preserve">: PRJNA230403) with the number of isolates ranging from 14 - 19. The genomic data used in the example data sets were generated and used under the CDC IRB protocol 7172. </w:t>
      </w:r>
    </w:p>
    <w:p w14:paraId="298BC8A9" w14:textId="20B3B9D8"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Additional documentation for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is located at this site -  </w:t>
      </w:r>
      <w:hyperlink r:id="rId8" w:history="1">
        <w:r w:rsidRPr="006B55BB">
          <w:rPr>
            <w:rFonts w:ascii="Calibri" w:eastAsia="Times New Roman" w:hAnsi="Calibri" w:cs="Calibri"/>
            <w:color w:val="000000"/>
            <w:sz w:val="24"/>
            <w:szCs w:val="24"/>
            <w:u w:val="single"/>
            <w:shd w:val="clear" w:color="auto" w:fill="FFFFFF"/>
          </w:rPr>
          <w:t>https://jennahamlin.github.io/tinselR/</w:t>
        </w:r>
      </w:hyperlink>
      <w:r w:rsidRPr="006B55BB">
        <w:rPr>
          <w:rFonts w:ascii="Calibri" w:eastAsia="Times New Roman" w:hAnsi="Calibri" w:cs="Calibri"/>
          <w:color w:val="000000"/>
          <w:sz w:val="24"/>
          <w:szCs w:val="24"/>
        </w:rPr>
        <w:t xml:space="preserve">, specifically a vignette which describes the input data, example data, and </w:t>
      </w:r>
      <w:r w:rsidR="00FD64C7">
        <w:rPr>
          <w:rFonts w:ascii="Calibri" w:eastAsia="Times New Roman" w:hAnsi="Calibri" w:cs="Calibri"/>
          <w:color w:val="000000"/>
          <w:sz w:val="24"/>
          <w:szCs w:val="24"/>
        </w:rPr>
        <w:t xml:space="preserve">more detailed description for </w:t>
      </w:r>
      <w:r w:rsidRPr="006B55BB">
        <w:rPr>
          <w:rFonts w:ascii="Calibri" w:eastAsia="Times New Roman" w:hAnsi="Calibri" w:cs="Calibri"/>
          <w:color w:val="000000"/>
          <w:sz w:val="24"/>
          <w:szCs w:val="24"/>
        </w:rPr>
        <w:t>how to use the application.</w:t>
      </w:r>
      <w:r w:rsidR="00FD64C7">
        <w:rPr>
          <w:rFonts w:ascii="Calibri" w:eastAsia="Times New Roman" w:hAnsi="Calibri" w:cs="Calibri"/>
          <w:color w:val="000000"/>
          <w:sz w:val="24"/>
          <w:szCs w:val="24"/>
        </w:rPr>
        <w:t xml:space="preserve"> T</w:t>
      </w:r>
      <w:r w:rsidRPr="006B55BB">
        <w:rPr>
          <w:rFonts w:ascii="Calibri" w:eastAsia="Times New Roman" w:hAnsi="Calibri" w:cs="Calibri"/>
          <w:color w:val="000000"/>
          <w:sz w:val="24"/>
          <w:szCs w:val="24"/>
        </w:rPr>
        <w:t xml:space="preserve">he source code and </w:t>
      </w:r>
      <w:r w:rsidR="00FD64C7">
        <w:rPr>
          <w:rFonts w:ascii="Calibri" w:eastAsia="Times New Roman" w:hAnsi="Calibri" w:cs="Calibri"/>
          <w:color w:val="000000"/>
          <w:sz w:val="24"/>
          <w:szCs w:val="24"/>
        </w:rPr>
        <w:t>ability to</w:t>
      </w:r>
      <w:r w:rsidRPr="006B55BB">
        <w:rPr>
          <w:rFonts w:ascii="Calibri" w:eastAsia="Times New Roman" w:hAnsi="Calibri" w:cs="Calibri"/>
          <w:color w:val="000000"/>
          <w:sz w:val="24"/>
          <w:szCs w:val="24"/>
        </w:rPr>
        <w:t xml:space="preserve"> file an issue is located at this site - </w:t>
      </w:r>
      <w:hyperlink r:id="rId9" w:history="1">
        <w:r w:rsidRPr="006B55BB">
          <w:rPr>
            <w:rFonts w:ascii="Calibri" w:eastAsia="Times New Roman" w:hAnsi="Calibri" w:cs="Calibri"/>
            <w:color w:val="000000"/>
            <w:sz w:val="24"/>
            <w:szCs w:val="24"/>
            <w:u w:val="single"/>
          </w:rPr>
          <w:t>https://github.com/jennahamlin/tinselR</w:t>
        </w:r>
      </w:hyperlink>
      <w:r w:rsidRPr="006B55BB">
        <w:rPr>
          <w:rFonts w:ascii="Calibri" w:eastAsia="Times New Roman" w:hAnsi="Calibri" w:cs="Calibri"/>
          <w:color w:val="000000"/>
          <w:sz w:val="24"/>
          <w:szCs w:val="24"/>
        </w:rPr>
        <w:t>. </w:t>
      </w:r>
    </w:p>
    <w:p w14:paraId="729DC8A5" w14:textId="76484957" w:rsidR="006B55BB" w:rsidRPr="006B55BB" w:rsidRDefault="00554946">
      <w:pPr>
        <w:spacing w:after="0" w:line="240" w:lineRule="auto"/>
        <w:jc w:val="center"/>
        <w:rPr>
          <w:rFonts w:ascii="Times New Roman" w:eastAsia="Times New Roman" w:hAnsi="Times New Roman" w:cs="Times New Roman"/>
          <w:sz w:val="24"/>
          <w:szCs w:val="24"/>
        </w:rPr>
        <w:pPrChange w:id="38" w:author="Hamlin, Jennafer (CDC/DDID/NCIRD/DBD) (CTR)" w:date="2021-04-21T16:34:00Z">
          <w:pPr>
            <w:spacing w:after="0" w:line="240" w:lineRule="auto"/>
          </w:pPr>
        </w:pPrChange>
      </w:pPr>
      <w:ins w:id="39" w:author="Hamlin, Jennafer (CDC/DDID/NCIRD/DBD) (CTR)" w:date="2021-04-21T16:34:00Z">
        <w:r>
          <w:rPr>
            <w:rFonts w:ascii="Times New Roman" w:eastAsia="Times New Roman" w:hAnsi="Times New Roman" w:cs="Times New Roman"/>
            <w:noProof/>
            <w:sz w:val="24"/>
            <w:szCs w:val="24"/>
          </w:rPr>
          <w:lastRenderedPageBreak/>
          <w:drawing>
            <wp:inline distT="0" distB="0" distL="0" distR="0" wp14:anchorId="4E3281EB" wp14:editId="57ACC4F7">
              <wp:extent cx="6265335" cy="3524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313044" cy="3551086"/>
                      </a:xfrm>
                      <a:prstGeom prst="rect">
                        <a:avLst/>
                      </a:prstGeom>
                    </pic:spPr>
                  </pic:pic>
                </a:graphicData>
              </a:graphic>
            </wp:inline>
          </w:drawing>
        </w:r>
      </w:ins>
    </w:p>
    <w:p w14:paraId="2A274632" w14:textId="5ECA214C" w:rsidR="006B55BB" w:rsidRPr="006B55BB" w:rsidDel="00554946" w:rsidRDefault="00BA6D68" w:rsidP="006B55BB">
      <w:pPr>
        <w:spacing w:after="200" w:line="240" w:lineRule="auto"/>
        <w:rPr>
          <w:del w:id="40" w:author="Hamlin, Jennafer (CDC/DDID/NCIRD/DBD) (CTR)" w:date="2021-04-21T16:34:00Z"/>
          <w:rFonts w:ascii="Times New Roman" w:eastAsia="Times New Roman" w:hAnsi="Times New Roman" w:cs="Times New Roman"/>
          <w:sz w:val="24"/>
          <w:szCs w:val="24"/>
        </w:rPr>
      </w:pPr>
      <w:del w:id="41" w:author="Hamlin, Jennafer (CDC/DDID/NCIRD/DBD) (CTR)" w:date="2021-04-21T16:32:00Z">
        <w:r w:rsidDel="00554946">
          <w:rPr>
            <w:rFonts w:ascii="Times New Roman" w:eastAsia="Times New Roman" w:hAnsi="Times New Roman" w:cs="Times New Roman"/>
            <w:noProof/>
            <w:sz w:val="24"/>
            <w:szCs w:val="24"/>
          </w:rPr>
          <w:drawing>
            <wp:inline distT="0" distB="0" distL="0" distR="0" wp14:anchorId="55683A76" wp14:editId="65750090">
              <wp:extent cx="5943600"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cstate="print">
                        <a:extLst>
                          <a:ext uri="{28A0092B-C50C-407E-A947-70E740481C1C}">
                            <a14:useLocalDpi xmlns:a14="http://schemas.microsoft.com/office/drawing/2010/main" val="0"/>
                          </a:ext>
                        </a:extLst>
                      </a:blip>
                      <a:srcRect b="19658"/>
                      <a:stretch/>
                    </pic:blipFill>
                    <pic:spPr bwMode="auto">
                      <a:xfrm>
                        <a:off x="0" y="0"/>
                        <a:ext cx="5943600" cy="2686050"/>
                      </a:xfrm>
                      <a:prstGeom prst="rect">
                        <a:avLst/>
                      </a:prstGeom>
                      <a:ln>
                        <a:noFill/>
                      </a:ln>
                      <a:extLst>
                        <a:ext uri="{53640926-AAD7-44D8-BBD7-CCE9431645EC}">
                          <a14:shadowObscured xmlns:a14="http://schemas.microsoft.com/office/drawing/2010/main"/>
                        </a:ext>
                      </a:extLst>
                    </pic:spPr>
                  </pic:pic>
                </a:graphicData>
              </a:graphic>
            </wp:inline>
          </w:drawing>
        </w:r>
      </w:del>
    </w:p>
    <w:p w14:paraId="70DEBFD8" w14:textId="745B32A3" w:rsidR="00476FD5" w:rsidRPr="00476FD5" w:rsidRDefault="006B55BB">
      <w:pPr>
        <w:spacing w:after="200" w:line="240" w:lineRule="auto"/>
        <w:rPr>
          <w:rFonts w:ascii="Calibri" w:eastAsia="Times New Roman" w:hAnsi="Calibri" w:cs="Calibri"/>
          <w:color w:val="000000"/>
          <w:sz w:val="24"/>
          <w:szCs w:val="24"/>
          <w:rPrChange w:id="42" w:author="Hamlin, Jennafer (CDC/DDID/NCIRD/DBD) (CTR)" w:date="2021-04-21T16:51:00Z">
            <w:rPr>
              <w:rFonts w:ascii="Times New Roman" w:eastAsia="Times New Roman" w:hAnsi="Times New Roman" w:cs="Times New Roman"/>
              <w:sz w:val="24"/>
              <w:szCs w:val="24"/>
            </w:rPr>
          </w:rPrChange>
        </w:rPr>
        <w:pPrChange w:id="43" w:author="Hamlin, Jennafer (CDC/DDID/NCIRD/DBD) (CTR)" w:date="2021-04-21T16:34:00Z">
          <w:pPr>
            <w:spacing w:after="120" w:line="240" w:lineRule="auto"/>
          </w:pPr>
        </w:pPrChange>
      </w:pPr>
      <w:r w:rsidRPr="006B55BB">
        <w:rPr>
          <w:rFonts w:ascii="Calibri" w:eastAsia="Times New Roman" w:hAnsi="Calibri" w:cs="Calibri"/>
          <w:b/>
          <w:bCs/>
          <w:color w:val="000000"/>
          <w:sz w:val="24"/>
          <w:szCs w:val="24"/>
        </w:rPr>
        <w:t xml:space="preserve">Figure 1. a) </w:t>
      </w:r>
      <w:r w:rsidRPr="006B55BB">
        <w:rPr>
          <w:rFonts w:ascii="Calibri" w:eastAsia="Times New Roman" w:hAnsi="Calibri" w:cs="Calibri"/>
          <w:color w:val="000000"/>
          <w:sz w:val="24"/>
          <w:szCs w:val="24"/>
        </w:rPr>
        <w:t xml:space="preserve">Code which will install and launch the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application. </w:t>
      </w:r>
      <w:r w:rsidR="00FD64C7">
        <w:rPr>
          <w:rFonts w:ascii="Calibri" w:eastAsia="Times New Roman" w:hAnsi="Calibri" w:cs="Calibri"/>
          <w:color w:val="000000"/>
          <w:sz w:val="24"/>
          <w:szCs w:val="24"/>
        </w:rPr>
        <w:t xml:space="preserve">Please visit the GitHub page to determine the release version for installation and specify that in the </w:t>
      </w:r>
      <w:proofErr w:type="spellStart"/>
      <w:r w:rsidR="00FD64C7">
        <w:rPr>
          <w:rFonts w:ascii="Calibri" w:eastAsia="Times New Roman" w:hAnsi="Calibri" w:cs="Calibri"/>
          <w:color w:val="000000"/>
          <w:sz w:val="24"/>
          <w:szCs w:val="24"/>
        </w:rPr>
        <w:t>devtools</w:t>
      </w:r>
      <w:proofErr w:type="spellEnd"/>
      <w:r w:rsidR="00FD64C7">
        <w:rPr>
          <w:rFonts w:ascii="Calibri" w:eastAsia="Times New Roman" w:hAnsi="Calibri" w:cs="Calibri"/>
          <w:color w:val="000000"/>
          <w:sz w:val="24"/>
          <w:szCs w:val="24"/>
        </w:rPr>
        <w:t>::</w:t>
      </w:r>
      <w:proofErr w:type="spellStart"/>
      <w:r w:rsidR="00FD64C7">
        <w:rPr>
          <w:rFonts w:ascii="Calibri" w:eastAsia="Times New Roman" w:hAnsi="Calibri" w:cs="Calibri"/>
          <w:color w:val="000000"/>
          <w:sz w:val="24"/>
          <w:szCs w:val="24"/>
        </w:rPr>
        <w:t>install_github</w:t>
      </w:r>
      <w:proofErr w:type="spellEnd"/>
      <w:r w:rsidR="00FD64C7">
        <w:rPr>
          <w:rFonts w:ascii="Calibri" w:eastAsia="Times New Roman" w:hAnsi="Calibri" w:cs="Calibri"/>
          <w:color w:val="000000"/>
          <w:sz w:val="24"/>
          <w:szCs w:val="24"/>
        </w:rPr>
        <w:t xml:space="preserve"> </w:t>
      </w:r>
      <w:del w:id="44" w:author="Hamlin, Jennafer (CDC/DDID/NCIRD/DBD) (CTR)" w:date="2021-04-21T16:51:00Z">
        <w:r w:rsidR="00FD64C7" w:rsidDel="00456400">
          <w:rPr>
            <w:rFonts w:ascii="Calibri" w:eastAsia="Times New Roman" w:hAnsi="Calibri" w:cs="Calibri"/>
            <w:color w:val="000000"/>
            <w:sz w:val="24"/>
            <w:szCs w:val="24"/>
          </w:rPr>
          <w:delText>comand</w:delText>
        </w:r>
      </w:del>
      <w:ins w:id="45" w:author="Hamlin, Jennafer (CDC/DDID/NCIRD/DBD) (CTR)" w:date="2021-04-21T16:51:00Z">
        <w:r w:rsidR="00456400">
          <w:rPr>
            <w:rFonts w:ascii="Calibri" w:eastAsia="Times New Roman" w:hAnsi="Calibri" w:cs="Calibri"/>
            <w:color w:val="000000"/>
            <w:sz w:val="24"/>
            <w:szCs w:val="24"/>
          </w:rPr>
          <w:t>command or install the latest s</w:t>
        </w:r>
      </w:ins>
      <w:ins w:id="46" w:author="Hamlin, Jennafer (CDC/DDID/NCIRD/DBD) (CTR)" w:date="2021-04-21T16:52:00Z">
        <w:r w:rsidR="00456400">
          <w:rPr>
            <w:rFonts w:ascii="Calibri" w:eastAsia="Times New Roman" w:hAnsi="Calibri" w:cs="Calibri"/>
            <w:color w:val="000000"/>
            <w:sz w:val="24"/>
            <w:szCs w:val="24"/>
          </w:rPr>
          <w:t xml:space="preserve">ource using this command: </w:t>
        </w:r>
        <w:r w:rsidR="00456400" w:rsidRPr="00456400">
          <w:rPr>
            <w:rFonts w:ascii="Calibri" w:eastAsia="Times New Roman" w:hAnsi="Calibri" w:cs="Calibri"/>
            <w:color w:val="000000"/>
            <w:sz w:val="24"/>
            <w:szCs w:val="24"/>
          </w:rPr>
          <w:t>devtools::install_github("jennahamlin/tinselR@*release")</w:t>
        </w:r>
        <w:r w:rsidR="00456400">
          <w:rPr>
            <w:rFonts w:ascii="Calibri" w:eastAsia="Times New Roman" w:hAnsi="Calibri" w:cs="Calibri"/>
            <w:color w:val="000000"/>
            <w:sz w:val="24"/>
            <w:szCs w:val="24"/>
          </w:rPr>
          <w:t xml:space="preserve"> </w:t>
        </w:r>
      </w:ins>
      <w:r w:rsidR="00FD64C7">
        <w:rPr>
          <w:rFonts w:ascii="Calibri" w:eastAsia="Times New Roman" w:hAnsi="Calibri" w:cs="Calibri"/>
          <w:color w:val="000000"/>
          <w:sz w:val="24"/>
          <w:szCs w:val="24"/>
        </w:rPr>
        <w:t xml:space="preserve">. </w:t>
      </w:r>
      <w:r w:rsidRPr="006B55BB">
        <w:rPr>
          <w:rFonts w:ascii="Calibri" w:eastAsia="Times New Roman" w:hAnsi="Calibri" w:cs="Calibri"/>
          <w:b/>
          <w:bCs/>
          <w:color w:val="000000"/>
          <w:sz w:val="24"/>
          <w:szCs w:val="24"/>
        </w:rPr>
        <w:t>b)</w:t>
      </w:r>
      <w:r w:rsidRPr="006B55BB">
        <w:rPr>
          <w:rFonts w:ascii="Calibri" w:eastAsia="Times New Roman" w:hAnsi="Calibri" w:cs="Calibri"/>
          <w:color w:val="000000"/>
          <w:sz w:val="24"/>
          <w:szCs w:val="24"/>
        </w:rPr>
        <w:t xml:space="preserve"> Example dataset 1 displayed with annotations and a heatmap indicating collection source.</w:t>
      </w:r>
    </w:p>
    <w:p w14:paraId="483E6373" w14:textId="77777777"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Acknowledgements</w:t>
      </w:r>
    </w:p>
    <w:p w14:paraId="1C7A067A" w14:textId="7A08CBB9"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We would like to thank those who participated in testing the application and providing valuable feedback during code review including the </w:t>
      </w:r>
      <w:proofErr w:type="spellStart"/>
      <w:r w:rsidRPr="006B55BB">
        <w:rPr>
          <w:rFonts w:ascii="Calibri" w:eastAsia="Times New Roman" w:hAnsi="Calibri" w:cs="Calibri"/>
          <w:color w:val="000000"/>
          <w:sz w:val="24"/>
          <w:szCs w:val="24"/>
        </w:rPr>
        <w:t>BioMe</w:t>
      </w:r>
      <w:proofErr w:type="spellEnd"/>
      <w:r w:rsidRPr="006B55BB">
        <w:rPr>
          <w:rFonts w:ascii="Calibri" w:eastAsia="Times New Roman" w:hAnsi="Calibri" w:cs="Calibri"/>
          <w:color w:val="000000"/>
          <w:sz w:val="24"/>
          <w:szCs w:val="24"/>
        </w:rPr>
        <w:t xml:space="preserve"> team at CDC. We also thank J. Notoma for helping to ge</w:t>
      </w:r>
      <w:del w:id="47" w:author="Hamlin, Jennafer (CDC/DDID/NCIRD/DBD) (CTR)" w:date="2021-04-21T16:35:00Z">
        <w:r w:rsidRPr="006B55BB" w:rsidDel="00554946">
          <w:rPr>
            <w:rFonts w:ascii="Calibri" w:eastAsia="Times New Roman" w:hAnsi="Calibri" w:cs="Calibri"/>
            <w:color w:val="000000"/>
            <w:sz w:val="24"/>
            <w:szCs w:val="24"/>
          </w:rPr>
          <w:delText>t</w:delText>
        </w:r>
      </w:del>
      <w:r w:rsidRPr="006B55BB">
        <w:rPr>
          <w:rFonts w:ascii="Calibri" w:eastAsia="Times New Roman" w:hAnsi="Calibri" w:cs="Calibri"/>
          <w:color w:val="000000"/>
          <w:sz w:val="24"/>
          <w:szCs w:val="24"/>
        </w:rPr>
        <w:t xml:space="preserve">t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up and running on the CDC internal server. This publication was supported by Cooperative Agreement Number 60OE000103, funded by Centers for Disease Control and Prevention through the Association of Public Health Laboratories. Its contents are solely the responsibility of the authors and do not necessarily represent the official views of Centers for Disease Control and Prevention or the Association of Public Health Laboratories.</w:t>
      </w:r>
    </w:p>
    <w:p w14:paraId="105725AE" w14:textId="77777777"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References</w:t>
      </w:r>
    </w:p>
    <w:p w14:paraId="7A4D2FE4" w14:textId="77777777" w:rsidR="006B55BB" w:rsidRPr="006B55BB" w:rsidRDefault="006B55BB" w:rsidP="006B55BB">
      <w:pPr>
        <w:spacing w:after="20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Chang, Winston, Joe Cheng, J Allaire, </w:t>
      </w:r>
      <w:proofErr w:type="spellStart"/>
      <w:r w:rsidRPr="006B55BB">
        <w:rPr>
          <w:rFonts w:ascii="Calibri" w:eastAsia="Times New Roman" w:hAnsi="Calibri" w:cs="Calibri"/>
          <w:color w:val="000000"/>
          <w:sz w:val="24"/>
          <w:szCs w:val="24"/>
        </w:rPr>
        <w:t>Yihui</w:t>
      </w:r>
      <w:proofErr w:type="spellEnd"/>
      <w:r w:rsidRPr="006B55BB">
        <w:rPr>
          <w:rFonts w:ascii="Calibri" w:eastAsia="Times New Roman" w:hAnsi="Calibri" w:cs="Calibri"/>
          <w:color w:val="000000"/>
          <w:sz w:val="24"/>
          <w:szCs w:val="24"/>
        </w:rPr>
        <w:t xml:space="preserve"> </w:t>
      </w:r>
      <w:proofErr w:type="spellStart"/>
      <w:r w:rsidRPr="006B55BB">
        <w:rPr>
          <w:rFonts w:ascii="Calibri" w:eastAsia="Times New Roman" w:hAnsi="Calibri" w:cs="Calibri"/>
          <w:color w:val="000000"/>
          <w:sz w:val="24"/>
          <w:szCs w:val="24"/>
        </w:rPr>
        <w:t>Xie</w:t>
      </w:r>
      <w:proofErr w:type="spellEnd"/>
      <w:r w:rsidRPr="006B55BB">
        <w:rPr>
          <w:rFonts w:ascii="Calibri" w:eastAsia="Times New Roman" w:hAnsi="Calibri" w:cs="Calibri"/>
          <w:color w:val="000000"/>
          <w:sz w:val="24"/>
          <w:szCs w:val="24"/>
        </w:rPr>
        <w:t xml:space="preserve">, Jonathan McPherson, and others. 2017. “Shiny: Web Application Framework for R.” </w:t>
      </w:r>
      <w:r w:rsidRPr="006B55BB">
        <w:rPr>
          <w:rFonts w:ascii="Calibri" w:eastAsia="Times New Roman" w:hAnsi="Calibri" w:cs="Calibri"/>
          <w:i/>
          <w:iCs/>
          <w:color w:val="000000"/>
          <w:sz w:val="24"/>
          <w:szCs w:val="24"/>
        </w:rPr>
        <w:t>R Package Version</w:t>
      </w:r>
      <w:r w:rsidRPr="006B55BB">
        <w:rPr>
          <w:rFonts w:ascii="Calibri" w:eastAsia="Times New Roman" w:hAnsi="Calibri" w:cs="Calibri"/>
          <w:color w:val="000000"/>
          <w:sz w:val="24"/>
          <w:szCs w:val="24"/>
        </w:rPr>
        <w:t xml:space="preserve"> 1 (5).</w:t>
      </w:r>
    </w:p>
    <w:p w14:paraId="7E333A0E" w14:textId="77777777" w:rsidR="006B55BB" w:rsidRPr="006B55BB" w:rsidRDefault="006B55BB" w:rsidP="006B55BB">
      <w:pPr>
        <w:spacing w:after="20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Morgan, M. 2019. “</w:t>
      </w:r>
      <w:proofErr w:type="spellStart"/>
      <w:r w:rsidRPr="006B55BB">
        <w:rPr>
          <w:rFonts w:ascii="Calibri" w:eastAsia="Times New Roman" w:hAnsi="Calibri" w:cs="Calibri"/>
          <w:color w:val="000000"/>
          <w:sz w:val="24"/>
          <w:szCs w:val="24"/>
        </w:rPr>
        <w:t>BiocManager</w:t>
      </w:r>
      <w:proofErr w:type="spellEnd"/>
      <w:r w:rsidRPr="006B55BB">
        <w:rPr>
          <w:rFonts w:ascii="Calibri" w:eastAsia="Times New Roman" w:hAnsi="Calibri" w:cs="Calibri"/>
          <w:color w:val="000000"/>
          <w:sz w:val="24"/>
          <w:szCs w:val="24"/>
        </w:rPr>
        <w:t>: Access the Bioconductor Project Package Repository. R Package Version 1.30. 10.”</w:t>
      </w:r>
    </w:p>
    <w:p w14:paraId="0E473196" w14:textId="77777777" w:rsidR="006B55BB" w:rsidRPr="006B55BB" w:rsidRDefault="006B55BB" w:rsidP="006B55BB">
      <w:pPr>
        <w:spacing w:after="20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Paradis, Emmanuel, Julien Claude, and </w:t>
      </w:r>
      <w:proofErr w:type="spellStart"/>
      <w:r w:rsidRPr="006B55BB">
        <w:rPr>
          <w:rFonts w:ascii="Calibri" w:eastAsia="Times New Roman" w:hAnsi="Calibri" w:cs="Calibri"/>
          <w:color w:val="000000"/>
          <w:sz w:val="24"/>
          <w:szCs w:val="24"/>
        </w:rPr>
        <w:t>Korbinian</w:t>
      </w:r>
      <w:proofErr w:type="spellEnd"/>
      <w:r w:rsidRPr="006B55BB">
        <w:rPr>
          <w:rFonts w:ascii="Calibri" w:eastAsia="Times New Roman" w:hAnsi="Calibri" w:cs="Calibri"/>
          <w:color w:val="000000"/>
          <w:sz w:val="24"/>
          <w:szCs w:val="24"/>
        </w:rPr>
        <w:t xml:space="preserve"> Strimmer. 2004. “APE: Analyses of Phylogenetics and Evolution in R Language.” </w:t>
      </w:r>
      <w:r w:rsidRPr="006B55BB">
        <w:rPr>
          <w:rFonts w:ascii="Calibri" w:eastAsia="Times New Roman" w:hAnsi="Calibri" w:cs="Calibri"/>
          <w:i/>
          <w:iCs/>
          <w:color w:val="000000"/>
          <w:sz w:val="24"/>
          <w:szCs w:val="24"/>
        </w:rPr>
        <w:t>Bioinformatics</w:t>
      </w:r>
      <w:r w:rsidRPr="006B55BB">
        <w:rPr>
          <w:rFonts w:ascii="Calibri" w:eastAsia="Times New Roman" w:hAnsi="Calibri" w:cs="Calibri"/>
          <w:color w:val="000000"/>
          <w:sz w:val="24"/>
          <w:szCs w:val="24"/>
        </w:rPr>
        <w:t xml:space="preserve"> 20 (2): 289–90.</w:t>
      </w:r>
    </w:p>
    <w:p w14:paraId="5C45FCC4" w14:textId="77777777" w:rsidR="006B55BB" w:rsidRPr="006B55BB" w:rsidRDefault="006B55BB" w:rsidP="006B55BB">
      <w:pPr>
        <w:spacing w:after="20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lastRenderedPageBreak/>
        <w:t>Stamatakis, Alexandros. 2014. “</w:t>
      </w:r>
      <w:proofErr w:type="spellStart"/>
      <w:r w:rsidRPr="006B55BB">
        <w:rPr>
          <w:rFonts w:ascii="Calibri" w:eastAsia="Times New Roman" w:hAnsi="Calibri" w:cs="Calibri"/>
          <w:color w:val="000000"/>
          <w:sz w:val="24"/>
          <w:szCs w:val="24"/>
        </w:rPr>
        <w:t>RAxML</w:t>
      </w:r>
      <w:proofErr w:type="spellEnd"/>
      <w:r w:rsidRPr="006B55BB">
        <w:rPr>
          <w:rFonts w:ascii="Calibri" w:eastAsia="Times New Roman" w:hAnsi="Calibri" w:cs="Calibri"/>
          <w:color w:val="000000"/>
          <w:sz w:val="24"/>
          <w:szCs w:val="24"/>
        </w:rPr>
        <w:t xml:space="preserve"> Version 8: A Tool for Phylogenetic Analysis and Post-Analysis of Large Phylogenies.” </w:t>
      </w:r>
      <w:r w:rsidRPr="006B55BB">
        <w:rPr>
          <w:rFonts w:ascii="Calibri" w:eastAsia="Times New Roman" w:hAnsi="Calibri" w:cs="Calibri"/>
          <w:i/>
          <w:iCs/>
          <w:color w:val="000000"/>
          <w:sz w:val="24"/>
          <w:szCs w:val="24"/>
        </w:rPr>
        <w:t>Bioinformatics</w:t>
      </w:r>
      <w:r w:rsidRPr="006B55BB">
        <w:rPr>
          <w:rFonts w:ascii="Calibri" w:eastAsia="Times New Roman" w:hAnsi="Calibri" w:cs="Calibri"/>
          <w:color w:val="000000"/>
          <w:sz w:val="24"/>
          <w:szCs w:val="24"/>
        </w:rPr>
        <w:t xml:space="preserve"> 30 (9): 1312–3.</w:t>
      </w:r>
    </w:p>
    <w:p w14:paraId="03FECAAA" w14:textId="77777777" w:rsidR="006B55BB" w:rsidRPr="006B55BB" w:rsidRDefault="006B55BB" w:rsidP="006B55BB">
      <w:pPr>
        <w:spacing w:after="20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Wang, Li-Gen, Tommy </w:t>
      </w:r>
      <w:proofErr w:type="spellStart"/>
      <w:r w:rsidRPr="006B55BB">
        <w:rPr>
          <w:rFonts w:ascii="Calibri" w:eastAsia="Times New Roman" w:hAnsi="Calibri" w:cs="Calibri"/>
          <w:color w:val="000000"/>
          <w:sz w:val="24"/>
          <w:szCs w:val="24"/>
        </w:rPr>
        <w:t>Tsan</w:t>
      </w:r>
      <w:proofErr w:type="spellEnd"/>
      <w:r w:rsidRPr="006B55BB">
        <w:rPr>
          <w:rFonts w:ascii="Calibri" w:eastAsia="Times New Roman" w:hAnsi="Calibri" w:cs="Calibri"/>
          <w:color w:val="000000"/>
          <w:sz w:val="24"/>
          <w:szCs w:val="24"/>
        </w:rPr>
        <w:t xml:space="preserve">-Yuk Lam, </w:t>
      </w:r>
      <w:proofErr w:type="spellStart"/>
      <w:r w:rsidRPr="006B55BB">
        <w:rPr>
          <w:rFonts w:ascii="Calibri" w:eastAsia="Times New Roman" w:hAnsi="Calibri" w:cs="Calibri"/>
          <w:color w:val="000000"/>
          <w:sz w:val="24"/>
          <w:szCs w:val="24"/>
        </w:rPr>
        <w:t>Shuangbin</w:t>
      </w:r>
      <w:proofErr w:type="spellEnd"/>
      <w:r w:rsidRPr="006B55BB">
        <w:rPr>
          <w:rFonts w:ascii="Calibri" w:eastAsia="Times New Roman" w:hAnsi="Calibri" w:cs="Calibri"/>
          <w:color w:val="000000"/>
          <w:sz w:val="24"/>
          <w:szCs w:val="24"/>
        </w:rPr>
        <w:t xml:space="preserve"> Xu, </w:t>
      </w:r>
      <w:proofErr w:type="spellStart"/>
      <w:r w:rsidRPr="006B55BB">
        <w:rPr>
          <w:rFonts w:ascii="Calibri" w:eastAsia="Times New Roman" w:hAnsi="Calibri" w:cs="Calibri"/>
          <w:color w:val="000000"/>
          <w:sz w:val="24"/>
          <w:szCs w:val="24"/>
        </w:rPr>
        <w:t>Zehan</w:t>
      </w:r>
      <w:proofErr w:type="spellEnd"/>
      <w:r w:rsidRPr="006B55BB">
        <w:rPr>
          <w:rFonts w:ascii="Calibri" w:eastAsia="Times New Roman" w:hAnsi="Calibri" w:cs="Calibri"/>
          <w:color w:val="000000"/>
          <w:sz w:val="24"/>
          <w:szCs w:val="24"/>
        </w:rPr>
        <w:t xml:space="preserve"> Dai, Lang Zhou, </w:t>
      </w:r>
      <w:proofErr w:type="spellStart"/>
      <w:r w:rsidRPr="006B55BB">
        <w:rPr>
          <w:rFonts w:ascii="Calibri" w:eastAsia="Times New Roman" w:hAnsi="Calibri" w:cs="Calibri"/>
          <w:color w:val="000000"/>
          <w:sz w:val="24"/>
          <w:szCs w:val="24"/>
        </w:rPr>
        <w:t>Tingze</w:t>
      </w:r>
      <w:proofErr w:type="spellEnd"/>
      <w:r w:rsidRPr="006B55BB">
        <w:rPr>
          <w:rFonts w:ascii="Calibri" w:eastAsia="Times New Roman" w:hAnsi="Calibri" w:cs="Calibri"/>
          <w:color w:val="000000"/>
          <w:sz w:val="24"/>
          <w:szCs w:val="24"/>
        </w:rPr>
        <w:t xml:space="preserve"> Feng, </w:t>
      </w:r>
      <w:proofErr w:type="spellStart"/>
      <w:r w:rsidRPr="006B55BB">
        <w:rPr>
          <w:rFonts w:ascii="Calibri" w:eastAsia="Times New Roman" w:hAnsi="Calibri" w:cs="Calibri"/>
          <w:color w:val="000000"/>
          <w:sz w:val="24"/>
          <w:szCs w:val="24"/>
        </w:rPr>
        <w:t>Pingfan</w:t>
      </w:r>
      <w:proofErr w:type="spellEnd"/>
      <w:r w:rsidRPr="006B55BB">
        <w:rPr>
          <w:rFonts w:ascii="Calibri" w:eastAsia="Times New Roman" w:hAnsi="Calibri" w:cs="Calibri"/>
          <w:color w:val="000000"/>
          <w:sz w:val="24"/>
          <w:szCs w:val="24"/>
        </w:rPr>
        <w:t xml:space="preserve"> Guo, et al. 2020. “</w:t>
      </w:r>
      <w:proofErr w:type="spellStart"/>
      <w:r w:rsidRPr="006B55BB">
        <w:rPr>
          <w:rFonts w:ascii="Calibri" w:eastAsia="Times New Roman" w:hAnsi="Calibri" w:cs="Calibri"/>
          <w:color w:val="000000"/>
          <w:sz w:val="24"/>
          <w:szCs w:val="24"/>
        </w:rPr>
        <w:t>Treeio</w:t>
      </w:r>
      <w:proofErr w:type="spellEnd"/>
      <w:r w:rsidRPr="006B55BB">
        <w:rPr>
          <w:rFonts w:ascii="Calibri" w:eastAsia="Times New Roman" w:hAnsi="Calibri" w:cs="Calibri"/>
          <w:color w:val="000000"/>
          <w:sz w:val="24"/>
          <w:szCs w:val="24"/>
        </w:rPr>
        <w:t xml:space="preserve">: An R Package for Phylogenetic Tree Input and Output with Richly Annotated and Associated Data.” </w:t>
      </w:r>
      <w:r w:rsidRPr="006B55BB">
        <w:rPr>
          <w:rFonts w:ascii="Calibri" w:eastAsia="Times New Roman" w:hAnsi="Calibri" w:cs="Calibri"/>
          <w:i/>
          <w:iCs/>
          <w:color w:val="000000"/>
          <w:sz w:val="24"/>
          <w:szCs w:val="24"/>
        </w:rPr>
        <w:t>Molecular Biology and Evolution</w:t>
      </w:r>
      <w:r w:rsidRPr="006B55BB">
        <w:rPr>
          <w:rFonts w:ascii="Calibri" w:eastAsia="Times New Roman" w:hAnsi="Calibri" w:cs="Calibri"/>
          <w:color w:val="000000"/>
          <w:sz w:val="24"/>
          <w:szCs w:val="24"/>
        </w:rPr>
        <w:t xml:space="preserve"> 37 (2): 599–603.</w:t>
      </w:r>
    </w:p>
    <w:p w14:paraId="60B19EF8" w14:textId="77777777" w:rsidR="006B55BB" w:rsidRPr="006B55BB" w:rsidRDefault="006B55BB" w:rsidP="006B55BB">
      <w:pPr>
        <w:spacing w:after="20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Wickham, Hadley, and Winston Chang. 2016. “</w:t>
      </w:r>
      <w:proofErr w:type="spellStart"/>
      <w:r w:rsidRPr="006B55BB">
        <w:rPr>
          <w:rFonts w:ascii="Calibri" w:eastAsia="Times New Roman" w:hAnsi="Calibri" w:cs="Calibri"/>
          <w:color w:val="000000"/>
          <w:sz w:val="24"/>
          <w:szCs w:val="24"/>
        </w:rPr>
        <w:t>Devtools</w:t>
      </w:r>
      <w:proofErr w:type="spellEnd"/>
      <w:r w:rsidRPr="006B55BB">
        <w:rPr>
          <w:rFonts w:ascii="Calibri" w:eastAsia="Times New Roman" w:hAnsi="Calibri" w:cs="Calibri"/>
          <w:color w:val="000000"/>
          <w:sz w:val="24"/>
          <w:szCs w:val="24"/>
        </w:rPr>
        <w:t xml:space="preserve">: Tools to Make Developing R Packages Easier.” </w:t>
      </w:r>
      <w:r w:rsidRPr="006B55BB">
        <w:rPr>
          <w:rFonts w:ascii="Calibri" w:eastAsia="Times New Roman" w:hAnsi="Calibri" w:cs="Calibri"/>
          <w:i/>
          <w:iCs/>
          <w:color w:val="000000"/>
          <w:sz w:val="24"/>
          <w:szCs w:val="24"/>
        </w:rPr>
        <w:t>R Package Version</w:t>
      </w:r>
      <w:r w:rsidRPr="006B55BB">
        <w:rPr>
          <w:rFonts w:ascii="Calibri" w:eastAsia="Times New Roman" w:hAnsi="Calibri" w:cs="Calibri"/>
          <w:color w:val="000000"/>
          <w:sz w:val="24"/>
          <w:szCs w:val="24"/>
        </w:rPr>
        <w:t xml:space="preserve"> 1 (0): 9000.</w:t>
      </w:r>
    </w:p>
    <w:p w14:paraId="192C6750" w14:textId="77777777" w:rsidR="006B55BB" w:rsidRPr="006B55BB" w:rsidRDefault="006B55BB" w:rsidP="006B55BB">
      <w:pPr>
        <w:spacing w:after="20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Yu, </w:t>
      </w:r>
      <w:proofErr w:type="spellStart"/>
      <w:r w:rsidRPr="006B55BB">
        <w:rPr>
          <w:rFonts w:ascii="Calibri" w:eastAsia="Times New Roman" w:hAnsi="Calibri" w:cs="Calibri"/>
          <w:color w:val="000000"/>
          <w:sz w:val="24"/>
          <w:szCs w:val="24"/>
        </w:rPr>
        <w:t>Guangchuang</w:t>
      </w:r>
      <w:proofErr w:type="spellEnd"/>
      <w:r w:rsidRPr="006B55BB">
        <w:rPr>
          <w:rFonts w:ascii="Calibri" w:eastAsia="Times New Roman" w:hAnsi="Calibri" w:cs="Calibri"/>
          <w:color w:val="000000"/>
          <w:sz w:val="24"/>
          <w:szCs w:val="24"/>
        </w:rPr>
        <w:t xml:space="preserve">, David K Smith, </w:t>
      </w:r>
      <w:proofErr w:type="spellStart"/>
      <w:r w:rsidRPr="006B55BB">
        <w:rPr>
          <w:rFonts w:ascii="Calibri" w:eastAsia="Times New Roman" w:hAnsi="Calibri" w:cs="Calibri"/>
          <w:color w:val="000000"/>
          <w:sz w:val="24"/>
          <w:szCs w:val="24"/>
        </w:rPr>
        <w:t>Huachen</w:t>
      </w:r>
      <w:proofErr w:type="spellEnd"/>
      <w:r w:rsidRPr="006B55BB">
        <w:rPr>
          <w:rFonts w:ascii="Calibri" w:eastAsia="Times New Roman" w:hAnsi="Calibri" w:cs="Calibri"/>
          <w:color w:val="000000"/>
          <w:sz w:val="24"/>
          <w:szCs w:val="24"/>
        </w:rPr>
        <w:t xml:space="preserve"> Zhu, Yi Guan, and Tommy </w:t>
      </w:r>
      <w:proofErr w:type="spellStart"/>
      <w:r w:rsidRPr="006B55BB">
        <w:rPr>
          <w:rFonts w:ascii="Calibri" w:eastAsia="Times New Roman" w:hAnsi="Calibri" w:cs="Calibri"/>
          <w:color w:val="000000"/>
          <w:sz w:val="24"/>
          <w:szCs w:val="24"/>
        </w:rPr>
        <w:t>Tsan</w:t>
      </w:r>
      <w:proofErr w:type="spellEnd"/>
      <w:r w:rsidRPr="006B55BB">
        <w:rPr>
          <w:rFonts w:ascii="Calibri" w:eastAsia="Times New Roman" w:hAnsi="Calibri" w:cs="Calibri"/>
          <w:color w:val="000000"/>
          <w:sz w:val="24"/>
          <w:szCs w:val="24"/>
        </w:rPr>
        <w:t>-Yuk Lam. 2017. “</w:t>
      </w:r>
      <w:proofErr w:type="spellStart"/>
      <w:r w:rsidRPr="006B55BB">
        <w:rPr>
          <w:rFonts w:ascii="Calibri" w:eastAsia="Times New Roman" w:hAnsi="Calibri" w:cs="Calibri"/>
          <w:color w:val="000000"/>
          <w:sz w:val="24"/>
          <w:szCs w:val="24"/>
        </w:rPr>
        <w:t>Ggtree</w:t>
      </w:r>
      <w:proofErr w:type="spellEnd"/>
      <w:r w:rsidRPr="006B55BB">
        <w:rPr>
          <w:rFonts w:ascii="Calibri" w:eastAsia="Times New Roman" w:hAnsi="Calibri" w:cs="Calibri"/>
          <w:color w:val="000000"/>
          <w:sz w:val="24"/>
          <w:szCs w:val="24"/>
        </w:rPr>
        <w:t xml:space="preserve">: An R Package for Visualization and Annotation of Phylogenetic Trees with Their Covariates and Other Associated Data.” </w:t>
      </w:r>
      <w:r w:rsidRPr="006B55BB">
        <w:rPr>
          <w:rFonts w:ascii="Calibri" w:eastAsia="Times New Roman" w:hAnsi="Calibri" w:cs="Calibri"/>
          <w:i/>
          <w:iCs/>
          <w:color w:val="000000"/>
          <w:sz w:val="24"/>
          <w:szCs w:val="24"/>
        </w:rPr>
        <w:t>Methods in Ecology and Evolution</w:t>
      </w:r>
      <w:r w:rsidRPr="006B55BB">
        <w:rPr>
          <w:rFonts w:ascii="Calibri" w:eastAsia="Times New Roman" w:hAnsi="Calibri" w:cs="Calibri"/>
          <w:color w:val="000000"/>
          <w:sz w:val="24"/>
          <w:szCs w:val="24"/>
        </w:rPr>
        <w:t xml:space="preserve"> 8 (1): 28–36.</w:t>
      </w:r>
    </w:p>
    <w:p w14:paraId="05474870" w14:textId="77777777" w:rsidR="00353633" w:rsidRDefault="00353633"/>
    <w:sectPr w:rsidR="00353633" w:rsidSect="0008216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A9E93" w14:textId="77777777" w:rsidR="00E361AA" w:rsidRDefault="00E361AA" w:rsidP="00FD64C7">
      <w:pPr>
        <w:spacing w:after="0" w:line="240" w:lineRule="auto"/>
      </w:pPr>
      <w:r>
        <w:separator/>
      </w:r>
    </w:p>
  </w:endnote>
  <w:endnote w:type="continuationSeparator" w:id="0">
    <w:p w14:paraId="6FEB6ED7" w14:textId="77777777" w:rsidR="00E361AA" w:rsidRDefault="00E361AA" w:rsidP="00FD6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8FD9F" w14:textId="77777777" w:rsidR="00082164" w:rsidRDefault="000821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868788"/>
      <w:docPartObj>
        <w:docPartGallery w:val="Page Numbers (Bottom of Page)"/>
        <w:docPartUnique/>
      </w:docPartObj>
    </w:sdtPr>
    <w:sdtEndPr>
      <w:rPr>
        <w:noProof/>
      </w:rPr>
    </w:sdtEndPr>
    <w:sdtContent>
      <w:p w14:paraId="3BA369C4" w14:textId="0C51A1CF" w:rsidR="00082164" w:rsidRDefault="000821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46E26D" w14:textId="77777777" w:rsidR="00082164" w:rsidRDefault="000821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4973F" w14:textId="77777777" w:rsidR="00082164" w:rsidRDefault="00082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BE255" w14:textId="77777777" w:rsidR="00E361AA" w:rsidRDefault="00E361AA" w:rsidP="00FD64C7">
      <w:pPr>
        <w:spacing w:after="0" w:line="240" w:lineRule="auto"/>
      </w:pPr>
      <w:r>
        <w:separator/>
      </w:r>
    </w:p>
  </w:footnote>
  <w:footnote w:type="continuationSeparator" w:id="0">
    <w:p w14:paraId="628058DC" w14:textId="77777777" w:rsidR="00E361AA" w:rsidRDefault="00E361AA" w:rsidP="00FD6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A9FC0" w14:textId="77777777" w:rsidR="00082164" w:rsidRDefault="000821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E616C" w14:textId="77777777" w:rsidR="00082164" w:rsidRDefault="000821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23A10" w14:textId="77777777" w:rsidR="00082164" w:rsidRDefault="0008216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mlin, Jennafer (CDC/DDID/NCIRD/DBD) (CTR)">
    <w15:presenceInfo w15:providerId="AD" w15:userId="S::ptx4@cdc.gov::236e68a3-6e0a-419f-8c23-b04b2aeca9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B"/>
    <w:rsid w:val="00082164"/>
    <w:rsid w:val="001B1B09"/>
    <w:rsid w:val="00353633"/>
    <w:rsid w:val="00456400"/>
    <w:rsid w:val="00476FD5"/>
    <w:rsid w:val="00554946"/>
    <w:rsid w:val="005760FD"/>
    <w:rsid w:val="006B55BB"/>
    <w:rsid w:val="007B3023"/>
    <w:rsid w:val="009D3C11"/>
    <w:rsid w:val="00BA6D68"/>
    <w:rsid w:val="00C66429"/>
    <w:rsid w:val="00D73006"/>
    <w:rsid w:val="00E361AA"/>
    <w:rsid w:val="00EB6F1F"/>
    <w:rsid w:val="00FD6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F71268"/>
  <w15:chartTrackingRefBased/>
  <w15:docId w15:val="{B72A023A-7344-4495-931F-503C1E38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55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55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55BB"/>
    <w:rPr>
      <w:color w:val="0000FF"/>
      <w:u w:val="single"/>
    </w:rPr>
  </w:style>
  <w:style w:type="character" w:styleId="LineNumber">
    <w:name w:val="line number"/>
    <w:basedOn w:val="DefaultParagraphFont"/>
    <w:uiPriority w:val="99"/>
    <w:semiHidden/>
    <w:unhideWhenUsed/>
    <w:rsid w:val="00082164"/>
  </w:style>
  <w:style w:type="paragraph" w:styleId="Header">
    <w:name w:val="header"/>
    <w:basedOn w:val="Normal"/>
    <w:link w:val="HeaderChar"/>
    <w:uiPriority w:val="99"/>
    <w:unhideWhenUsed/>
    <w:rsid w:val="00082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164"/>
  </w:style>
  <w:style w:type="paragraph" w:styleId="Footer">
    <w:name w:val="footer"/>
    <w:basedOn w:val="Normal"/>
    <w:link w:val="FooterChar"/>
    <w:uiPriority w:val="99"/>
    <w:unhideWhenUsed/>
    <w:rsid w:val="00082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86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nahamlin.github.io/tinsel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tx4@cdc.gov"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github.com/jennahamlin/tinsel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49001-1E56-4F52-AA0C-3B508F726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Hamlin, Jennafer (CDC/DDID/NCIRD/DBD) (CTR)</dc:creator>
  <cp:keywords/>
  <dc:description/>
  <cp:lastModifiedBy>Hamlin, Jennafer (CDC/DDID/NCIRD/DBD) (CTR)</cp:lastModifiedBy>
  <cp:revision>2</cp:revision>
  <cp:lastPrinted>2021-03-01T15:08:00Z</cp:lastPrinted>
  <dcterms:created xsi:type="dcterms:W3CDTF">2021-04-21T21:03:00Z</dcterms:created>
  <dcterms:modified xsi:type="dcterms:W3CDTF">2021-04-21T21:03:00Z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2021-03-01T15:08:09Z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e349da4c-1682-47cf-9669-0885855cbeb2</vt:lpwstr>
  </property>
  <property fmtid="{D5CDD505-2E9C-101B-9397-08002B2CF9AE}" pid="8" name="MSIP_Label_8af03ff0-41c5-4c41-b55e-fabb8fae94be_ContentBits">
    <vt:lpwstr>0</vt:lpwstr>
  </property>
</Properties>
</file>